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8425" w14:textId="77777777" w:rsidR="001103E5" w:rsidRDefault="001103E5" w:rsidP="001103E5">
      <w:commentRangeStart w:id="0"/>
      <w:r>
        <w:t xml:space="preserve">Nitrate is produced in the nitrification reactor via AOB and NOB.  </w:t>
      </w:r>
      <w:proofErr w:type="spellStart"/>
      <w:r>
        <w:t>Nitritation</w:t>
      </w:r>
      <w:proofErr w:type="spellEnd"/>
      <w:r>
        <w:t xml:space="preserve"> occurs when ammonium is oxidized to nitrite by the chemotrophic AOB (</w:t>
      </w:r>
      <w:proofErr w:type="spellStart"/>
      <w:r>
        <w:t>rxn</w:t>
      </w:r>
      <w:proofErr w:type="spellEnd"/>
      <w:r>
        <w:t xml:space="preserve"> 2). </w:t>
      </w:r>
      <w:proofErr w:type="spellStart"/>
      <w:r>
        <w:t>Nitratation</w:t>
      </w:r>
      <w:proofErr w:type="spellEnd"/>
      <w:r>
        <w:t xml:space="preserve"> occurs when nitrite is then oxidized by the chemotrophic NOB to nitrate (</w:t>
      </w:r>
      <w:proofErr w:type="spellStart"/>
      <w:r>
        <w:t>rxn</w:t>
      </w:r>
      <w:proofErr w:type="spellEnd"/>
      <w:r>
        <w:t xml:space="preserve"> 2).</w:t>
      </w:r>
      <w:commentRangeEnd w:id="0"/>
      <w:r>
        <w:rPr>
          <w:rStyle w:val="CommentReference"/>
        </w:rPr>
        <w:commentReference w:id="0"/>
      </w:r>
    </w:p>
    <w:tbl>
      <w:tblPr>
        <w:tblStyle w:val="TableGrid"/>
        <w:tblW w:w="0" w:type="auto"/>
        <w:tblLook w:val="04A0" w:firstRow="1" w:lastRow="0" w:firstColumn="1" w:lastColumn="0" w:noHBand="0" w:noVBand="1"/>
      </w:tblPr>
      <w:tblGrid>
        <w:gridCol w:w="6588"/>
        <w:gridCol w:w="2268"/>
      </w:tblGrid>
      <w:tr w:rsidR="001103E5" w14:paraId="5BD5E309" w14:textId="77777777" w:rsidTr="00DA5240">
        <w:tc>
          <w:tcPr>
            <w:tcW w:w="6588" w:type="dxa"/>
          </w:tcPr>
          <w:p w14:paraId="73F18077" w14:textId="77777777" w:rsidR="001103E5" w:rsidRDefault="001103E5" w:rsidP="00DA5240">
            <w:proofErr w:type="spellStart"/>
            <w:r>
              <w:t>Nitritation</w:t>
            </w:r>
            <w:proofErr w:type="spellEnd"/>
            <w:r>
              <w:t xml:space="preserve"> by AOB: </w:t>
            </w:r>
            <w:r w:rsidRPr="0075446F">
              <w:t>NH</w:t>
            </w:r>
            <w:r w:rsidRPr="0075446F">
              <w:rPr>
                <w:vertAlign w:val="subscript"/>
              </w:rPr>
              <w:t>4</w:t>
            </w:r>
            <w:r w:rsidRPr="0075446F">
              <w:rPr>
                <w:vertAlign w:val="superscript"/>
              </w:rPr>
              <w:t>+</w:t>
            </w:r>
            <w:r w:rsidRPr="0075446F">
              <w:t xml:space="preserve"> + 1.5O</w:t>
            </w:r>
            <w:r w:rsidRPr="0075446F">
              <w:rPr>
                <w:vertAlign w:val="subscript"/>
              </w:rPr>
              <w:t>2</w:t>
            </w:r>
            <w:r w:rsidRPr="0075446F">
              <w:t xml:space="preserve"> </w:t>
            </w:r>
            <w:r>
              <w:sym w:font="Wingdings" w:char="F0E0"/>
            </w:r>
            <w:r>
              <w:t xml:space="preserve"> </w:t>
            </w:r>
            <w:r w:rsidRPr="0075446F">
              <w:t>NO</w:t>
            </w:r>
            <w:r w:rsidRPr="0075446F">
              <w:rPr>
                <w:vertAlign w:val="subscript"/>
              </w:rPr>
              <w:t>2</w:t>
            </w:r>
            <w:r w:rsidRPr="0075446F">
              <w:rPr>
                <w:vertAlign w:val="superscript"/>
              </w:rPr>
              <w:t xml:space="preserve">- </w:t>
            </w:r>
            <w:r w:rsidRPr="0075446F">
              <w:t>+2H</w:t>
            </w:r>
            <w:r w:rsidRPr="0075446F">
              <w:rPr>
                <w:vertAlign w:val="superscript"/>
              </w:rPr>
              <w:t xml:space="preserve">+ </w:t>
            </w:r>
            <w:r>
              <w:t xml:space="preserve">+ </w:t>
            </w:r>
            <w:r w:rsidRPr="0075446F">
              <w:t>H</w:t>
            </w:r>
            <w:r w:rsidRPr="0075446F">
              <w:rPr>
                <w:vertAlign w:val="subscript"/>
              </w:rPr>
              <w:t>2</w:t>
            </w:r>
            <w:r w:rsidRPr="0075446F">
              <w:t>O</w:t>
            </w:r>
            <w:r>
              <w:t xml:space="preserve"> [cite]</w:t>
            </w:r>
          </w:p>
        </w:tc>
        <w:tc>
          <w:tcPr>
            <w:tcW w:w="2268" w:type="dxa"/>
          </w:tcPr>
          <w:p w14:paraId="12DA4D58" w14:textId="77777777" w:rsidR="001103E5" w:rsidRDefault="001103E5" w:rsidP="00DA5240">
            <w:r>
              <w:t>(</w:t>
            </w:r>
            <w:proofErr w:type="spellStart"/>
            <w:proofErr w:type="gramStart"/>
            <w:r>
              <w:t>rxn</w:t>
            </w:r>
            <w:proofErr w:type="spellEnd"/>
            <w:proofErr w:type="gramEnd"/>
            <w:r>
              <w:t xml:space="preserve"> 1)</w:t>
            </w:r>
          </w:p>
        </w:tc>
      </w:tr>
      <w:tr w:rsidR="001103E5" w14:paraId="61C52BAB" w14:textId="77777777" w:rsidTr="00DA5240">
        <w:tc>
          <w:tcPr>
            <w:tcW w:w="6588" w:type="dxa"/>
          </w:tcPr>
          <w:p w14:paraId="3773C7B5" w14:textId="77777777" w:rsidR="001103E5" w:rsidRDefault="001103E5" w:rsidP="00DA5240">
            <w:commentRangeStart w:id="1"/>
            <w:proofErr w:type="spellStart"/>
            <w:r>
              <w:t>Nitratation</w:t>
            </w:r>
            <w:proofErr w:type="spellEnd"/>
            <w:r>
              <w:t xml:space="preserve"> by NOB: </w:t>
            </w:r>
            <w:r w:rsidRPr="0039127C">
              <w:t>NO</w:t>
            </w:r>
            <w:r w:rsidRPr="0039127C">
              <w:rPr>
                <w:vertAlign w:val="subscript"/>
              </w:rPr>
              <w:t>2</w:t>
            </w:r>
            <w:r w:rsidRPr="0039127C">
              <w:rPr>
                <w:vertAlign w:val="superscript"/>
              </w:rPr>
              <w:t>-</w:t>
            </w:r>
            <w:r w:rsidRPr="0039127C">
              <w:t xml:space="preserve"> + 0.5O</w:t>
            </w:r>
            <w:r w:rsidRPr="0039127C">
              <w:rPr>
                <w:vertAlign w:val="subscript"/>
              </w:rPr>
              <w:t>2</w:t>
            </w:r>
            <w:r w:rsidRPr="0039127C">
              <w:t xml:space="preserve"> </w:t>
            </w:r>
            <w:r>
              <w:sym w:font="Wingdings" w:char="F0E0"/>
            </w:r>
            <w:r>
              <w:t xml:space="preserve"> </w:t>
            </w:r>
            <w:r w:rsidRPr="0039127C">
              <w:t>NO</w:t>
            </w:r>
            <w:r w:rsidRPr="0039127C">
              <w:rPr>
                <w:vertAlign w:val="subscript"/>
              </w:rPr>
              <w:t>3</w:t>
            </w:r>
            <w:proofErr w:type="gramStart"/>
            <w:r w:rsidRPr="0039127C">
              <w:rPr>
                <w:vertAlign w:val="superscript"/>
              </w:rPr>
              <w:t>-</w:t>
            </w:r>
            <w:r>
              <w:t>[</w:t>
            </w:r>
            <w:proofErr w:type="gramEnd"/>
            <w:r>
              <w:t>cite]</w:t>
            </w:r>
          </w:p>
        </w:tc>
        <w:tc>
          <w:tcPr>
            <w:tcW w:w="2268" w:type="dxa"/>
          </w:tcPr>
          <w:p w14:paraId="6FC132C2" w14:textId="77777777" w:rsidR="001103E5" w:rsidRDefault="001103E5" w:rsidP="00DA5240">
            <w:r>
              <w:t>(</w:t>
            </w:r>
            <w:proofErr w:type="spellStart"/>
            <w:proofErr w:type="gramStart"/>
            <w:r>
              <w:t>rxn</w:t>
            </w:r>
            <w:proofErr w:type="spellEnd"/>
            <w:proofErr w:type="gramEnd"/>
            <w:r>
              <w:t xml:space="preserve"> 2)</w:t>
            </w:r>
            <w:commentRangeEnd w:id="1"/>
            <w:r>
              <w:rPr>
                <w:rStyle w:val="CommentReference"/>
              </w:rPr>
              <w:commentReference w:id="1"/>
            </w:r>
          </w:p>
        </w:tc>
      </w:tr>
    </w:tbl>
    <w:p w14:paraId="64292E3D" w14:textId="77777777" w:rsidR="001103E5" w:rsidRDefault="001103E5" w:rsidP="001103E5">
      <w:r>
        <w:t xml:space="preserve">Approximately half of influent is fed to an aerobic </w:t>
      </w:r>
      <w:proofErr w:type="spellStart"/>
      <w:r>
        <w:t>nitritation</w:t>
      </w:r>
      <w:proofErr w:type="spellEnd"/>
      <w:r>
        <w:t xml:space="preserve"> reactor dominated by AOB where ammonium is converted to nitrite. Subsequently, nitrite and residual ammonium are anaerobically converted to di-nitrogen gas and a small amount of nitrate (</w:t>
      </w:r>
      <w:proofErr w:type="spellStart"/>
      <w:r>
        <w:t>rxn</w:t>
      </w:r>
      <w:proofErr w:type="spellEnd"/>
      <w:r>
        <w:t xml:space="preserve"> 4) by </w:t>
      </w:r>
      <w:proofErr w:type="spellStart"/>
      <w:r>
        <w:t>anammox</w:t>
      </w:r>
      <w:proofErr w:type="spellEnd"/>
      <w:r>
        <w:t>.</w:t>
      </w:r>
    </w:p>
    <w:tbl>
      <w:tblPr>
        <w:tblStyle w:val="TableGrid"/>
        <w:tblW w:w="0" w:type="auto"/>
        <w:tblLook w:val="04A0" w:firstRow="1" w:lastRow="0" w:firstColumn="1" w:lastColumn="0" w:noHBand="0" w:noVBand="1"/>
      </w:tblPr>
      <w:tblGrid>
        <w:gridCol w:w="6588"/>
        <w:gridCol w:w="2268"/>
      </w:tblGrid>
      <w:tr w:rsidR="001103E5" w14:paraId="29E5E1FE" w14:textId="77777777" w:rsidTr="00DA5240">
        <w:tc>
          <w:tcPr>
            <w:tcW w:w="6588" w:type="dxa"/>
          </w:tcPr>
          <w:p w14:paraId="1ADFC250" w14:textId="77777777" w:rsidR="001103E5" w:rsidRPr="00C83933" w:rsidRDefault="001103E5" w:rsidP="00DA5240">
            <w:commentRangeStart w:id="2"/>
            <w:proofErr w:type="spellStart"/>
            <w:r>
              <w:t>Anammox</w:t>
            </w:r>
            <w:proofErr w:type="spellEnd"/>
            <w:r>
              <w:t xml:space="preserve">: </w:t>
            </w:r>
            <w:r w:rsidRPr="00C83933">
              <w:t>NH</w:t>
            </w:r>
            <w:r w:rsidRPr="00C83933">
              <w:rPr>
                <w:vertAlign w:val="subscript"/>
              </w:rPr>
              <w:t>4</w:t>
            </w:r>
            <w:r w:rsidRPr="00C83933">
              <w:rPr>
                <w:vertAlign w:val="superscript"/>
              </w:rPr>
              <w:t>+</w:t>
            </w:r>
            <w:r w:rsidRPr="00C83933">
              <w:t xml:space="preserve"> + 1.3 NO</w:t>
            </w:r>
            <w:r w:rsidRPr="00C83933">
              <w:rPr>
                <w:vertAlign w:val="subscript"/>
              </w:rPr>
              <w:t>2</w:t>
            </w:r>
            <w:proofErr w:type="gramStart"/>
            <w:r w:rsidRPr="00C83933">
              <w:rPr>
                <w:vertAlign w:val="superscript"/>
              </w:rPr>
              <w:t>-</w:t>
            </w:r>
            <w:r w:rsidRPr="00C83933">
              <w:t xml:space="preserve"> </w:t>
            </w:r>
            <w:r>
              <w:t xml:space="preserve"> </w:t>
            </w:r>
            <w:proofErr w:type="gramEnd"/>
            <w:r>
              <w:sym w:font="Wingdings" w:char="F0E0"/>
            </w:r>
            <w:r>
              <w:t xml:space="preserve">  </w:t>
            </w:r>
            <w:r w:rsidRPr="00C83933">
              <w:rPr>
                <w:bCs/>
              </w:rPr>
              <w:t>N</w:t>
            </w:r>
            <w:r w:rsidRPr="00C83933">
              <w:rPr>
                <w:bCs/>
                <w:vertAlign w:val="subscript"/>
              </w:rPr>
              <w:t>2</w:t>
            </w:r>
            <w:r w:rsidRPr="00C83933">
              <w:t xml:space="preserve"> + 0.3 NO</w:t>
            </w:r>
            <w:r w:rsidRPr="00C83933">
              <w:rPr>
                <w:vertAlign w:val="subscript"/>
              </w:rPr>
              <w:t>3</w:t>
            </w:r>
            <w:r w:rsidRPr="00C83933">
              <w:rPr>
                <w:vertAlign w:val="superscript"/>
              </w:rPr>
              <w:t>-</w:t>
            </w:r>
            <w:r>
              <w:fldChar w:fldCharType="begin" w:fldLock="1"/>
            </w:r>
            <w:r>
              <w:instrText>ADDIN CSL_CITATION { "citationItems" : [ { "id" : "ITEM-1", "itemData" : { "abstract" : "The anoxic ammonium oxidation (anammox) process is the conversion of nitrite and ammonium under anoxic conditions- to form dinitrogen gas. The process is performed by deep-branching Planctomycetes. The startup of the first full-scale anammox reactor in the world is described in Chapter 2. The described full scale reactor was a granular sludge reactor which was optimized for biomass retention. The reactor was scaled up directly from lab-scale to full-scale without the intermediate step of a pilot plant- and the step from lab-scale to full-scale took three years. In the first phase of the startup, quantification of the number of anammox bacteria, which were present in the reactor by quantitative polymerase chain reaction (Q-PCR) was a reliable indicator of growth of the anammox bacteria. The volumetric conversion of 10 kg N/m3/day is high compared to lab-scale systems. In Chapter 3, anammox bacteria were grown as free suspended (planktonic) cells. Even at a Sludge Retention Time (SRT) of 12 days (doubling time 8.3 days) stable operation was possible. The purity of the biomass was estimated to be 97.6%, which was the highest level of enrichment ever achieved for anammox reactors. The addition of hydroxylamine and the subsequent transient production of hydrazine can be regarded as a benchmark for the anammox process. In Chapter 4, the kinetics of the conversion were studied in detail for \"Kuenenia stuttgartiensis\". Hydrazine accumulated slightly after addition of hydroxylamine and remained low until near completion of the hydroxylamine. At that moment, the hydrazine level suddenly rose to ca. 100 \u03bcM, after which it gradually disappeared. The overall reaction was a disproportionation of hydroxylamine into ammonium and dinitrogen gas. The observed sudden accumulation of hydrazine could only be explained by assuming that hydrazine was an intermediate in this process. Two simple mathematical models, based on the continuous turn over of hydrazine during hydroxylamine conversion, were capable of quantitatively explaining the observed phenomena. The production of nitric oxide, another potential intermediate in the anammox process, was studied in combination with the emission of greenhouse gas nitrous oxide (N2O) in a full scale two reactor nitritation anammox process in Chapter 5. The NO and N2O emissions in the nitritation reactor were 0.2% and 1.7% of the nitrogen load respectively and 0.003% and 0.6% for the anammox reactor. The NO emission in the nitritation r\u2026", "author" : [ { "dropping-particle" : "", "family" : "Star", "given" : "W.R.L.", "non-dropping-particle" : "Van der", "parse-names" : false, "suffix" : "" } ], "id" : "ITEM-1", "issued" : { "date-parts" : [ [ "2008" ] ] }, "publisher" : "TUDelft", "title" : "Growth and metabolism of Anammox Bacteria", "type" : "thesis" }, "uris" : [ "http://www.mendeley.com/documents/?uuid=2b2dab18-5d9e-3c38-801f-9375a891a6c2" ] } ], "mendeley" : { "formattedCitation" : "[1]", "plainTextFormattedCitation" : "[1]", "previouslyFormattedCitation" : "[2]" }, "properties" : { "noteIndex" : 0 }, "schema" : "https://github.com/citation-style-language/schema/raw/master/csl-citation.json" }</w:instrText>
            </w:r>
            <w:r>
              <w:fldChar w:fldCharType="separate"/>
            </w:r>
            <w:r w:rsidRPr="00271620">
              <w:rPr>
                <w:noProof/>
              </w:rPr>
              <w:t>[1]</w:t>
            </w:r>
            <w:r>
              <w:fldChar w:fldCharType="end"/>
            </w:r>
          </w:p>
        </w:tc>
        <w:tc>
          <w:tcPr>
            <w:tcW w:w="2268" w:type="dxa"/>
          </w:tcPr>
          <w:p w14:paraId="152E3CF9" w14:textId="77777777" w:rsidR="001103E5" w:rsidRDefault="001103E5" w:rsidP="00DA5240">
            <w:r>
              <w:t>(</w:t>
            </w:r>
            <w:proofErr w:type="spellStart"/>
            <w:proofErr w:type="gramStart"/>
            <w:r>
              <w:t>rxn</w:t>
            </w:r>
            <w:proofErr w:type="spellEnd"/>
            <w:proofErr w:type="gramEnd"/>
            <w:r>
              <w:t xml:space="preserve"> 4)</w:t>
            </w:r>
          </w:p>
        </w:tc>
      </w:tr>
    </w:tbl>
    <w:p w14:paraId="731B9653" w14:textId="77777777" w:rsidR="001103E5" w:rsidRDefault="001103E5" w:rsidP="001103E5"/>
    <w:tbl>
      <w:tblPr>
        <w:tblStyle w:val="TableGrid"/>
        <w:tblpPr w:leftFromText="180" w:rightFromText="180" w:vertAnchor="text" w:tblpY="1"/>
        <w:tblOverlap w:val="never"/>
        <w:tblW w:w="0" w:type="auto"/>
        <w:tblLook w:val="04A0" w:firstRow="1" w:lastRow="0" w:firstColumn="1" w:lastColumn="0" w:noHBand="0" w:noVBand="1"/>
      </w:tblPr>
      <w:tblGrid>
        <w:gridCol w:w="6588"/>
        <w:gridCol w:w="2268"/>
      </w:tblGrid>
      <w:tr w:rsidR="001103E5" w14:paraId="666CB97C" w14:textId="77777777" w:rsidTr="00DA5240">
        <w:tc>
          <w:tcPr>
            <w:tcW w:w="6588" w:type="dxa"/>
          </w:tcPr>
          <w:p w14:paraId="0462F22E" w14:textId="77777777" w:rsidR="001103E5" w:rsidRPr="00C83933" w:rsidRDefault="001103E5" w:rsidP="00DA5240">
            <w:proofErr w:type="gramStart"/>
            <w:r>
              <w:t>n</w:t>
            </w:r>
            <w:proofErr w:type="gramEnd"/>
            <w:r>
              <w:t>-</w:t>
            </w:r>
            <w:proofErr w:type="spellStart"/>
            <w:r>
              <w:t>damo</w:t>
            </w:r>
            <w:proofErr w:type="spellEnd"/>
            <w:r>
              <w:t xml:space="preserve">: </w:t>
            </w:r>
            <w:r w:rsidRPr="00C83933">
              <w:t>CH</w:t>
            </w:r>
            <w:r>
              <w:rPr>
                <w:vertAlign w:val="subscript"/>
              </w:rPr>
              <w:t xml:space="preserve">4 </w:t>
            </w:r>
            <w:r w:rsidRPr="00C83933">
              <w:t>+ NO</w:t>
            </w:r>
            <w:r w:rsidRPr="00C83933">
              <w:rPr>
                <w:vertAlign w:val="subscript"/>
              </w:rPr>
              <w:t>3</w:t>
            </w:r>
            <w:r w:rsidRPr="00C83933">
              <w:rPr>
                <w:vertAlign w:val="superscript"/>
              </w:rPr>
              <w:t xml:space="preserve">- </w:t>
            </w:r>
            <w:r w:rsidRPr="00C83933">
              <w:t xml:space="preserve">  </w:t>
            </w:r>
            <w:r w:rsidRPr="00C83933">
              <w:sym w:font="Wingdings" w:char="00E0"/>
            </w:r>
            <w:r>
              <w:t xml:space="preserve"> </w:t>
            </w:r>
            <w:r w:rsidRPr="00C83933">
              <w:t xml:space="preserve"> CO</w:t>
            </w:r>
            <w:r w:rsidRPr="00C83933">
              <w:rPr>
                <w:vertAlign w:val="subscript"/>
              </w:rPr>
              <w:t>2</w:t>
            </w:r>
            <w:r>
              <w:t xml:space="preserve">  +  </w:t>
            </w:r>
            <w:r w:rsidRPr="00C83933">
              <w:t>NO</w:t>
            </w:r>
            <w:r w:rsidRPr="00C83933">
              <w:rPr>
                <w:vertAlign w:val="subscript"/>
              </w:rPr>
              <w:t>2</w:t>
            </w:r>
            <w:r w:rsidRPr="00C83933">
              <w:rPr>
                <w:vertAlign w:val="superscript"/>
              </w:rPr>
              <w:t xml:space="preserve">- </w:t>
            </w:r>
            <w:r>
              <w:fldChar w:fldCharType="begin" w:fldLock="1"/>
            </w:r>
            <w:r>
              <w:instrText>ADDIN CSL_CITATION { "citationItems" : [ { "id" : "ITEM-1", "itemData" : { "DOI" : "10.1038/nature12375", "ISBN" : "1476-4687 (Electronic)\\n0028-0836 (Linking)", "ISSN" : "1476-4687", "PMID" : "23892779", "abstract" : "Anaerobic oxidation of methane (AOM) is critical for controlling the flux of methane from anoxic environments. AOM coupled to iron, manganese and sulphate reduction have been demonstrated in consortia containing anaerobic methanotrophic (ANME) archaea. More recently it has been shown that the bacterium Candidatus 'Methylomirabilis oxyfera' can couple AOM to nitrite reduction through an intra-aerobic methane oxidation pathway. Bioreactors capable of AOM coupled to denitrification have resulted in the enrichment of 'M. oxyfera' and a novel ANME lineage, ANME-2d. However, as 'M. oxyfera' can independently couple AOM to denitrification, the role of ANME-2d in the process is unresolved. Here, a bioreactor fed with nitrate, ammonium and methane was dominated by a single ANME-2d population performing nitrate-driven AOM. Metagenomic, single-cell genomic and metatranscriptomic analyses combined with bioreactor performance and (13)C- and (15)N-labelling experiments show that ANME-2d is capable of independent AOM through reverse methanogenesis using nitrate as the terminal electron acceptor. Comparative analyses reveal that the genes for nitrate reduction were transferred laterally from a bacterial donor, suggesting selection for this novel process within ANME-2d. Nitrite produced by ANME-2d is reduced to dinitrogen gas through a syntrophic relationship with an anaerobic ammonium-oxidizing bacterium, effectively outcompeting 'M. oxyfera' in the system. We propose the name Candidatus 'Methanoperedens nitroreducens' for the ANME-2d population and the family Candidatus 'Methanoperedenaceae' for the ANME-2d lineage. We predict that 'M. nitroreducens' and other members of the 'Methanoperedenaceae' have an important role in linking the global carbon and nitrogen cycles in anoxic environments.", "author" : [ { "dropping-particle" : "", "family" : "Haroon", "given" : "Mohamed F", "non-dropping-particle" : "", "parse-names" : false, "suffix" : "" }, { "dropping-particle" : "", "family" : "Hu", "given" : "Shihu", "non-dropping-particle" : "", "parse-names" : false, "suffix" : "" }, { "dropping-particle" : "", "family" : "Shi", "given" : "Ying", "non-dropping-particle" : "", "parse-names" : false, "suffix" : "" }, { "dropping-particle" : "", "family" : "Imelfort", "given" : "Michael", "non-dropping-particle" : "", "parse-names" : false, "suffix" : "" }, { "dropping-particle" : "", "family" : "Keller", "given" : "Jurg", "non-dropping-particle" : "", "parse-names" : false, "suffix" : "" }, { "dropping-particle" : "", "family" : "Hugenholtz", "given" : "Philip", "non-dropping-particle" : "", "parse-names" : false, "suffix" : "" }, { "dropping-particle" : "", "family" : "Yuan", "given" : "Zhiguo", "non-dropping-particle" : "", "parse-names" : false, "suffix" : "" }, { "dropping-particle" : "", "family" : "Tyson", "given" : "Gene W", "non-dropping-particle" : "", "parse-names" : false, "suffix" : "" } ], "container-title" : "Nature", "id" : "ITEM-1", "issue" : "7464", "issued" : { "date-parts" : [ [ "2013" ] ] }, "note" : "- ANME 2d//'Methanoperedens Nitroreducens' is the archaea \n- 'M. Oxyfera' is the bacteria\n- 90% of methanogenesis is eaten by ANME Archaea?!\n- M. Nitroreducens is the first report of a full reverse methanogenesis pathway in an ANME organism\n- M. Nitroreducens &amp;amp; Anammox shown to grow together successfully.\n\nRead:\n7. Reeburgh, W.S. Oceanic methane Biogeochemistry pg 107 (for 90% motivator)\n14. Hu et al 2011, (how their bioreactor is operated)\nThings that cite this", "page" : "567-70", "publisher" : "Nature Publishing Group", "title" : "Anaerobic oxidation of methane coupled to nitrate reduction in a novel archaeal lineage.", "type" : "article-journal", "volume" : "500" }, "uris" : [ "http://www.mendeley.com/documents/?uuid=1b473d64-7247-45dc-a248-662412d54418" ] } ], "mendeley" : { "formattedCitation" : "[2]", "plainTextFormattedCitation" : "[2]", "previouslyFormattedCitation" : "[3]" }, "properties" : { "noteIndex" : 0 }, "schema" : "https://github.com/citation-style-language/schema/raw/master/csl-citation.json" }</w:instrText>
            </w:r>
            <w:r>
              <w:fldChar w:fldCharType="separate"/>
            </w:r>
            <w:r w:rsidRPr="00271620">
              <w:rPr>
                <w:noProof/>
              </w:rPr>
              <w:t>[2]</w:t>
            </w:r>
            <w:r>
              <w:fldChar w:fldCharType="end"/>
            </w:r>
          </w:p>
        </w:tc>
        <w:tc>
          <w:tcPr>
            <w:tcW w:w="2268" w:type="dxa"/>
          </w:tcPr>
          <w:p w14:paraId="62F18448" w14:textId="77777777" w:rsidR="001103E5" w:rsidRDefault="001103E5" w:rsidP="00DA5240">
            <w:r>
              <w:t>(</w:t>
            </w:r>
            <w:proofErr w:type="spellStart"/>
            <w:proofErr w:type="gramStart"/>
            <w:r>
              <w:t>rxn</w:t>
            </w:r>
            <w:proofErr w:type="spellEnd"/>
            <w:proofErr w:type="gramEnd"/>
            <w:r>
              <w:t xml:space="preserve"> 5)</w:t>
            </w:r>
          </w:p>
        </w:tc>
      </w:tr>
    </w:tbl>
    <w:p w14:paraId="7414C97F" w14:textId="77777777" w:rsidR="001103E5" w:rsidRDefault="001103E5" w:rsidP="001103E5">
      <w:r>
        <w:t xml:space="preserve">NDAMO </w:t>
      </w:r>
      <w:proofErr w:type="spellStart"/>
      <w:r>
        <w:t>archaea</w:t>
      </w:r>
      <w:proofErr w:type="spellEnd"/>
      <w:r>
        <w:t xml:space="preserve"> are unique in their ability to reduce nitrate back to nitrite by using methane as an electron acceptor (</w:t>
      </w:r>
      <w:proofErr w:type="spellStart"/>
      <w:r>
        <w:t>rxn</w:t>
      </w:r>
      <w:proofErr w:type="spellEnd"/>
      <w:r>
        <w:t xml:space="preserve"> 5).</w:t>
      </w:r>
      <w:commentRangeEnd w:id="2"/>
      <w:r>
        <w:rPr>
          <w:rStyle w:val="CommentReference"/>
        </w:rPr>
        <w:commentReference w:id="2"/>
      </w:r>
    </w:p>
    <w:p w14:paraId="5C830C37" w14:textId="77777777" w:rsidR="001103E5" w:rsidRDefault="001103E5" w:rsidP="001103E5"/>
    <w:p w14:paraId="2A787638" w14:textId="77777777" w:rsidR="001103E5" w:rsidRDefault="001103E5" w:rsidP="001103E5">
      <w:r>
        <w:t xml:space="preserve">Sludge handling makes up a significant portion of operational costs incurred. In the US </w:t>
      </w:r>
      <w:ins w:id="3" w:author="mwinkler" w:date="2016-09-18T12:43:00Z">
        <w:r>
          <w:t>landfilling sludge can</w:t>
        </w:r>
      </w:ins>
      <w:r>
        <w:t xml:space="preserve"> cost anywhere from $20-185/ton of sludge produced depending on </w:t>
      </w:r>
      <w:ins w:id="4" w:author="mwinkler" w:date="2016-09-18T12:43:00Z">
        <w:r>
          <w:t xml:space="preserve">multiple factors such as </w:t>
        </w:r>
      </w:ins>
      <w:r>
        <w:t>distance to the landfill. Furthermore, many plants are experiencing significant cost increases as permitting this disposal becomes more challenging with previously used local landfills. [Cite]</w:t>
      </w:r>
    </w:p>
    <w:p w14:paraId="6A5C0CD2" w14:textId="77777777" w:rsidR="001103E5" w:rsidRDefault="001103E5" w:rsidP="001103E5">
      <w:proofErr w:type="spellStart"/>
      <w:r>
        <w:t>Anammox</w:t>
      </w:r>
      <w:proofErr w:type="spellEnd"/>
      <w:r>
        <w:t xml:space="preserve"> SHARON reactors are currently in use in over 75 full scale wastewater treatment plants to treatment high temperature, low carbon, high nitrogen anaerobic digester </w:t>
      </w:r>
      <w:proofErr w:type="spellStart"/>
      <w:r>
        <w:t>centrate</w:t>
      </w:r>
      <w:proofErr w:type="spellEnd"/>
      <w:r>
        <w:t xml:space="preserve"> which makes up only 1% of the mainstream flow</w:t>
      </w:r>
      <w:commentRangeStart w:id="5"/>
      <w:proofErr w:type="gramStart"/>
      <w:r>
        <w:t>.[</w:t>
      </w:r>
      <w:proofErr w:type="gramEnd"/>
      <w:r>
        <w:t xml:space="preserve">cite]  </w:t>
      </w:r>
      <w:commentRangeEnd w:id="5"/>
      <w:r>
        <w:rPr>
          <w:rStyle w:val="CommentReference"/>
        </w:rPr>
        <w:commentReference w:id="5"/>
      </w:r>
    </w:p>
    <w:p w14:paraId="6864C341" w14:textId="77777777" w:rsidR="001103E5" w:rsidRDefault="001103E5" w:rsidP="001103E5">
      <w:commentRangeStart w:id="6"/>
      <w:proofErr w:type="spellStart"/>
      <w:r>
        <w:t>Anammox</w:t>
      </w:r>
      <w:proofErr w:type="spellEnd"/>
      <w:r>
        <w:t xml:space="preserve"> remains unused in mainstream wastewater treatment because mainstream conditions are unfavorable to the </w:t>
      </w:r>
      <w:proofErr w:type="spellStart"/>
      <w:r>
        <w:t>anammox</w:t>
      </w:r>
      <w:proofErr w:type="spellEnd"/>
      <w:r>
        <w:t xml:space="preserve"> process.  In this process, ammonium is oxidized to nitrite first by AOB.  NOB and </w:t>
      </w:r>
      <w:proofErr w:type="spellStart"/>
      <w:r>
        <w:t>anammox</w:t>
      </w:r>
      <w:proofErr w:type="spellEnd"/>
      <w:r>
        <w:t xml:space="preserve"> then must compete for the resulting nitrite. If NOB activity is high, nitrate will accumulate and nitrogen removal will be insufficient. Currently, there are two control schemes implemented to limit NOB activity.  </w:t>
      </w:r>
    </w:p>
    <w:p w14:paraId="7CA39530" w14:textId="77777777" w:rsidR="001103E5" w:rsidRDefault="001103E5" w:rsidP="001103E5">
      <w:r>
        <w:t xml:space="preserve">The first requires a high temperature influent stream (&gt;25°C).  At these higher temperatures, AOB have a higher growth rate than NOB and the reactor sludge retention time (SRT) can be controlled such that the NOB will be washed out before the AOB, and AOB will </w:t>
      </w:r>
      <w:proofErr w:type="gramStart"/>
      <w:r>
        <w:t>dominate[</w:t>
      </w:r>
      <w:proofErr w:type="gramEnd"/>
      <w:r>
        <w:t>cite].  Because mainstream temperatures are typically cooler, this control scheme will not work for mainstream treatment</w:t>
      </w:r>
      <w:commentRangeEnd w:id="6"/>
      <w:r>
        <w:rPr>
          <w:rStyle w:val="CommentReference"/>
        </w:rPr>
        <w:commentReference w:id="6"/>
      </w:r>
      <w:r>
        <w:t>.</w:t>
      </w:r>
    </w:p>
    <w:p w14:paraId="2A9F46F4" w14:textId="77777777" w:rsidR="001103E5" w:rsidRDefault="001103E5" w:rsidP="001103E5">
      <w:commentRangeStart w:id="7"/>
      <w:r>
        <w:t xml:space="preserve">The second takes advantage of the difference in oxygen affinity between AOB and NOB.  AOB have a higher affinity for oxygen than NOB, with the affinity of AOB typically around 0.5 mg/L and the affinity of NOB typically around 0.9 mg/L [cite]. Given this, if dissolved oxygen levels are controlled between these two affinities, AOB will outcompete NOB for oxygen, and AOB will dominate. However, when attempting this control scheme, it was found that AOB </w:t>
      </w:r>
      <w:proofErr w:type="gramStart"/>
      <w:r>
        <w:t>activity was inhibited and were</w:t>
      </w:r>
      <w:proofErr w:type="gramEnd"/>
      <w:r>
        <w:t xml:space="preserve"> unable to supply sufficient nitrite to the </w:t>
      </w:r>
      <w:proofErr w:type="spellStart"/>
      <w:r>
        <w:t>anammox</w:t>
      </w:r>
      <w:proofErr w:type="spellEnd"/>
      <w:r>
        <w:t>.  This resulted in high ammonium levels in the effluent</w:t>
      </w:r>
      <w:proofErr w:type="gramStart"/>
      <w:r>
        <w:t>.[</w:t>
      </w:r>
      <w:proofErr w:type="gramEnd"/>
      <w:r>
        <w:t xml:space="preserve">cite] These high levels are acceptable for </w:t>
      </w:r>
      <w:proofErr w:type="spellStart"/>
      <w:r>
        <w:t>sidestream</w:t>
      </w:r>
      <w:proofErr w:type="spellEnd"/>
      <w:r>
        <w:t xml:space="preserve"> </w:t>
      </w:r>
      <w:proofErr w:type="spellStart"/>
      <w:r>
        <w:t>centrate</w:t>
      </w:r>
      <w:proofErr w:type="spellEnd"/>
      <w:r>
        <w:t xml:space="preserve"> treatment, where </w:t>
      </w:r>
      <w:r>
        <w:lastRenderedPageBreak/>
        <w:t xml:space="preserve">the resulting stream only makes up 1% of total effluent from the plant, however this is not acceptable in mainstream </w:t>
      </w:r>
      <w:commentRangeStart w:id="8"/>
      <w:r>
        <w:t>treatment</w:t>
      </w:r>
      <w:commentRangeEnd w:id="8"/>
      <w:r>
        <w:rPr>
          <w:rStyle w:val="CommentReference"/>
        </w:rPr>
        <w:commentReference w:id="8"/>
      </w:r>
      <w:r>
        <w:t>.</w:t>
      </w:r>
      <w:commentRangeEnd w:id="7"/>
      <w:r>
        <w:rPr>
          <w:rStyle w:val="CommentReference"/>
        </w:rPr>
        <w:commentReference w:id="7"/>
      </w:r>
    </w:p>
    <w:p w14:paraId="3B71C380" w14:textId="77777777" w:rsidR="00EA5F72" w:rsidRDefault="00EA5F72"/>
    <w:p w14:paraId="1665DC92" w14:textId="77777777" w:rsidR="00176970" w:rsidRDefault="00176970"/>
    <w:p w14:paraId="5CCB8310" w14:textId="77777777" w:rsidR="00176970" w:rsidRDefault="00176970">
      <w:bookmarkStart w:id="9" w:name="_GoBack"/>
      <w:r w:rsidRPr="00176970">
        <w:rPr>
          <w:b/>
        </w:rPr>
        <w:t xml:space="preserve">From </w:t>
      </w:r>
      <w:proofErr w:type="spellStart"/>
      <w:r w:rsidRPr="00176970">
        <w:rPr>
          <w:b/>
        </w:rPr>
        <w:t>ryan</w:t>
      </w:r>
      <w:proofErr w:type="spellEnd"/>
      <w:r w:rsidRPr="00176970">
        <w:rPr>
          <w:b/>
        </w:rPr>
        <w:t>:</w:t>
      </w:r>
      <w:r>
        <w:t xml:space="preserve"> </w:t>
      </w:r>
      <w:bookmarkEnd w:id="9"/>
      <w:r>
        <w:t xml:space="preserve">However, when attempting this control scheme, it was found that AOB activity was inhibited and were unable to supply sufficient nitrite to the </w:t>
      </w:r>
      <w:del w:id="10" w:author="Ryan Ziels" w:date="2016-09-19T10:24:00Z">
        <w:r w:rsidDel="00577CB6">
          <w:delText>anammox</w:delText>
        </w:r>
      </w:del>
      <w:proofErr w:type="spellStart"/>
      <w:ins w:id="11" w:author="Ryan Ziels" w:date="2016-09-19T10:24:00Z">
        <w:r>
          <w:t>anammox</w:t>
        </w:r>
        <w:proofErr w:type="spellEnd"/>
        <w:r>
          <w:t xml:space="preserve">, </w:t>
        </w:r>
      </w:ins>
      <w:del w:id="12" w:author="Ryan Ziels" w:date="2016-09-19T10:24:00Z">
        <w:r w:rsidDel="00577CB6">
          <w:delText xml:space="preserve">.  This </w:delText>
        </w:r>
      </w:del>
      <w:r>
        <w:t>result</w:t>
      </w:r>
      <w:ins w:id="13" w:author="Ryan Ziels" w:date="2016-09-19T10:24:00Z">
        <w:r>
          <w:t>ing</w:t>
        </w:r>
      </w:ins>
      <w:del w:id="14" w:author="Ryan Ziels" w:date="2016-09-19T10:24:00Z">
        <w:r w:rsidDel="00577CB6">
          <w:delText>ed</w:delText>
        </w:r>
      </w:del>
      <w:r>
        <w:t xml:space="preserve"> in high ammonium levels in the effluent</w:t>
      </w:r>
      <w:proofErr w:type="gramStart"/>
      <w:r>
        <w:t>.[</w:t>
      </w:r>
      <w:proofErr w:type="gramEnd"/>
      <w:r>
        <w:t xml:space="preserve">cite] These high levels are acceptable for </w:t>
      </w:r>
      <w:proofErr w:type="spellStart"/>
      <w:r>
        <w:t>sidestream</w:t>
      </w:r>
      <w:proofErr w:type="spellEnd"/>
      <w:r>
        <w:t xml:space="preserve"> </w:t>
      </w:r>
      <w:proofErr w:type="spellStart"/>
      <w:r>
        <w:t>centrate</w:t>
      </w:r>
      <w:proofErr w:type="spellEnd"/>
      <w:r>
        <w:t xml:space="preserve"> treatment, where the resulting stream only makes up 1% of </w:t>
      </w:r>
      <w:commentRangeStart w:id="15"/>
      <w:r>
        <w:t xml:space="preserve">total effluent </w:t>
      </w:r>
      <w:commentRangeEnd w:id="15"/>
      <w:r>
        <w:rPr>
          <w:rStyle w:val="CommentReference"/>
        </w:rPr>
        <w:commentReference w:id="15"/>
      </w:r>
      <w:r>
        <w:t>from the plant, however this is not acceptable in mainstream treatment.</w:t>
      </w:r>
    </w:p>
    <w:sectPr w:rsidR="00176970" w:rsidSect="00EA5F7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winkler" w:date="2016-09-18T23:18:00Z" w:initials="m">
    <w:p w14:paraId="066FD53B" w14:textId="77777777" w:rsidR="001103E5" w:rsidRDefault="001103E5" w:rsidP="001103E5">
      <w:pPr>
        <w:pStyle w:val="CommentText"/>
      </w:pPr>
      <w:r>
        <w:rPr>
          <w:rStyle w:val="CommentReference"/>
        </w:rPr>
        <w:annotationRef/>
      </w:r>
      <w:r>
        <w:t xml:space="preserve">Still too text book –alike </w:t>
      </w:r>
    </w:p>
    <w:p w14:paraId="0B53F8CD" w14:textId="77777777" w:rsidR="001103E5" w:rsidRDefault="001103E5" w:rsidP="001103E5">
      <w:pPr>
        <w:pStyle w:val="CommentText"/>
      </w:pPr>
    </w:p>
    <w:p w14:paraId="2F7C8513" w14:textId="77777777" w:rsidR="001103E5" w:rsidRDefault="001103E5" w:rsidP="001103E5">
      <w:pPr>
        <w:pStyle w:val="CommentText"/>
      </w:pPr>
      <w:r>
        <w:t xml:space="preserve">You start an intro with a big sentence something what introduces the reader to an challenge already. E.g.. In the US 2-3% of all energy are required for the purification of water. In wastewater treatment half of all costs are attributed to aeration which is required to </w:t>
      </w:r>
      <w:proofErr w:type="spellStart"/>
      <w:r>
        <w:t>oxzidize</w:t>
      </w:r>
      <w:proofErr w:type="spellEnd"/>
      <w:r>
        <w:t xml:space="preserve"> ammonium to nitrite (by </w:t>
      </w:r>
      <w:proofErr w:type="spellStart"/>
      <w:r>
        <w:t>aob</w:t>
      </w:r>
      <w:proofErr w:type="spellEnd"/>
      <w:r>
        <w:t>) and nitrite to nitrate (By NOB). (</w:t>
      </w:r>
      <w:proofErr w:type="gramStart"/>
      <w:r>
        <w:t>then</w:t>
      </w:r>
      <w:proofErr w:type="gramEnd"/>
      <w:r>
        <w:t xml:space="preserve"> you can </w:t>
      </w:r>
      <w:proofErr w:type="spellStart"/>
      <w:r>
        <w:t>levae</w:t>
      </w:r>
      <w:proofErr w:type="spellEnd"/>
      <w:r>
        <w:t xml:space="preserve"> the equation away I think it is common knowledge). </w:t>
      </w:r>
    </w:p>
    <w:p w14:paraId="5709F102" w14:textId="77777777" w:rsidR="001103E5" w:rsidRDefault="001103E5" w:rsidP="001103E5">
      <w:pPr>
        <w:pStyle w:val="CommentText"/>
      </w:pPr>
    </w:p>
    <w:p w14:paraId="336FC207" w14:textId="77777777" w:rsidR="001103E5" w:rsidRDefault="001103E5" w:rsidP="001103E5">
      <w:pPr>
        <w:pStyle w:val="CommentText"/>
      </w:pPr>
      <w:r>
        <w:t>-</w:t>
      </w:r>
      <w:proofErr w:type="gramStart"/>
      <w:r>
        <w:t>then</w:t>
      </w:r>
      <w:proofErr w:type="gramEnd"/>
      <w:r>
        <w:t xml:space="preserve"> jump into </w:t>
      </w:r>
      <w:proofErr w:type="spellStart"/>
      <w:r>
        <w:t>Anammox</w:t>
      </w:r>
      <w:proofErr w:type="spellEnd"/>
      <w:r>
        <w:t xml:space="preserve"> </w:t>
      </w:r>
      <w:proofErr w:type="spellStart"/>
      <w:r>
        <w:t>methabolism</w:t>
      </w:r>
      <w:proofErr w:type="spellEnd"/>
      <w:r>
        <w:t xml:space="preserve"> and compare it with conventional NIT-DND and say which advantages </w:t>
      </w:r>
      <w:proofErr w:type="spellStart"/>
      <w:r>
        <w:t>anammox</w:t>
      </w:r>
      <w:proofErr w:type="spellEnd"/>
      <w:r>
        <w:t xml:space="preserve"> have. Ten name limitation of main stream. Then suggest </w:t>
      </w:r>
      <w:proofErr w:type="spellStart"/>
      <w:r>
        <w:t>ndamo</w:t>
      </w:r>
      <w:proofErr w:type="spellEnd"/>
      <w:r>
        <w:t xml:space="preserve">. Then connect </w:t>
      </w:r>
      <w:proofErr w:type="spellStart"/>
      <w:r>
        <w:t>ndamo</w:t>
      </w:r>
      <w:proofErr w:type="spellEnd"/>
      <w:r>
        <w:t xml:space="preserve"> with NOB and </w:t>
      </w:r>
      <w:proofErr w:type="spellStart"/>
      <w:r>
        <w:t>anammox</w:t>
      </w:r>
      <w:proofErr w:type="spellEnd"/>
      <w:r>
        <w:t xml:space="preserve"> </w:t>
      </w:r>
    </w:p>
    <w:p w14:paraId="61735A63" w14:textId="77777777" w:rsidR="001103E5" w:rsidRDefault="001103E5" w:rsidP="001103E5">
      <w:pPr>
        <w:pStyle w:val="CommentText"/>
      </w:pPr>
    </w:p>
    <w:p w14:paraId="215F6B9F" w14:textId="77777777" w:rsidR="001103E5" w:rsidRDefault="001103E5" w:rsidP="001103E5">
      <w:pPr>
        <w:pStyle w:val="CommentText"/>
      </w:pPr>
      <w:r>
        <w:t>-</w:t>
      </w:r>
      <w:proofErr w:type="gramStart"/>
      <w:r>
        <w:t>somewhere</w:t>
      </w:r>
      <w:proofErr w:type="gramEnd"/>
      <w:r>
        <w:t xml:space="preserve"> above methane and mainstream </w:t>
      </w:r>
      <w:proofErr w:type="spellStart"/>
      <w:r>
        <w:t>diester</w:t>
      </w:r>
      <w:proofErr w:type="spellEnd"/>
      <w:r>
        <w:t xml:space="preserve"> is missing but you could also just tag it on </w:t>
      </w:r>
      <w:proofErr w:type="spellStart"/>
      <w:r>
        <w:t>whater</w:t>
      </w:r>
      <w:proofErr w:type="spellEnd"/>
      <w:r>
        <w:t xml:space="preserve"> you followed above structure…</w:t>
      </w:r>
    </w:p>
    <w:p w14:paraId="64B07C90" w14:textId="77777777" w:rsidR="001103E5" w:rsidRDefault="001103E5" w:rsidP="001103E5">
      <w:pPr>
        <w:pStyle w:val="CommentText"/>
      </w:pPr>
    </w:p>
    <w:p w14:paraId="61A79D4B" w14:textId="77777777" w:rsidR="001103E5" w:rsidRDefault="001103E5" w:rsidP="001103E5">
      <w:pPr>
        <w:pStyle w:val="CommentText"/>
      </w:pPr>
    </w:p>
  </w:comment>
  <w:comment w:id="1" w:author="mwinkler" w:date="2016-09-18T23:18:00Z" w:initials="m">
    <w:p w14:paraId="764A1F2F" w14:textId="77777777" w:rsidR="001103E5" w:rsidRDefault="001103E5" w:rsidP="001103E5">
      <w:pPr>
        <w:pStyle w:val="CommentText"/>
      </w:pPr>
      <w:r>
        <w:rPr>
          <w:rStyle w:val="CommentReference"/>
        </w:rPr>
        <w:annotationRef/>
      </w:r>
      <w:r>
        <w:t xml:space="preserve">Again these reaction are too basic to be shown in an instruction of ES&amp;T. I think it is enough to explain relationship in words. </w:t>
      </w:r>
    </w:p>
  </w:comment>
  <w:comment w:id="2" w:author="mwinkler" w:date="2016-09-18T23:18:00Z" w:initials="m">
    <w:p w14:paraId="149B3F38" w14:textId="77777777" w:rsidR="001103E5" w:rsidRDefault="001103E5" w:rsidP="001103E5">
      <w:pPr>
        <w:pStyle w:val="CommentText"/>
      </w:pPr>
      <w:r>
        <w:rPr>
          <w:rStyle w:val="CommentReference"/>
        </w:rPr>
        <w:annotationRef/>
      </w:r>
      <w:r>
        <w:t xml:space="preserve">If you wish then the reaction of </w:t>
      </w:r>
      <w:proofErr w:type="spellStart"/>
      <w:r>
        <w:t>anammox</w:t>
      </w:r>
      <w:proofErr w:type="spellEnd"/>
      <w:r>
        <w:t xml:space="preserve">, NOB and </w:t>
      </w:r>
      <w:proofErr w:type="spellStart"/>
      <w:r>
        <w:t>ndamo</w:t>
      </w:r>
      <w:proofErr w:type="spellEnd"/>
      <w:r>
        <w:t xml:space="preserve"> can be show to make clear how they </w:t>
      </w:r>
      <w:proofErr w:type="gramStart"/>
      <w:r>
        <w:t>intertwine  as</w:t>
      </w:r>
      <w:proofErr w:type="gramEnd"/>
      <w:r>
        <w:t xml:space="preserve"> such that they can be beneficial for </w:t>
      </w:r>
      <w:proofErr w:type="spellStart"/>
      <w:r>
        <w:t>wwt</w:t>
      </w:r>
      <w:proofErr w:type="spellEnd"/>
    </w:p>
  </w:comment>
  <w:comment w:id="5" w:author="mwinkler" w:date="2016-09-18T23:18:00Z" w:initials="m">
    <w:p w14:paraId="22D5059C" w14:textId="77777777" w:rsidR="001103E5" w:rsidRDefault="001103E5" w:rsidP="001103E5">
      <w:pPr>
        <w:pStyle w:val="CommentText"/>
      </w:pPr>
      <w:r>
        <w:rPr>
          <w:rStyle w:val="CommentReference"/>
        </w:rPr>
        <w:annotationRef/>
      </w:r>
      <w:r>
        <w:t>This sentence is used in BUSHC and career so you can find references there</w:t>
      </w:r>
    </w:p>
  </w:comment>
  <w:comment w:id="6" w:author="mwinkler" w:date="2016-09-18T23:18:00Z" w:initials="m">
    <w:p w14:paraId="61450956" w14:textId="77777777" w:rsidR="001103E5" w:rsidRDefault="001103E5" w:rsidP="001103E5">
      <w:pPr>
        <w:pStyle w:val="CommentText"/>
      </w:pPr>
      <w:r>
        <w:rPr>
          <w:rStyle w:val="CommentReference"/>
        </w:rPr>
        <w:annotationRef/>
      </w:r>
      <w:r>
        <w:t xml:space="preserve">Yes ok but a </w:t>
      </w:r>
      <w:proofErr w:type="spellStart"/>
      <w:r>
        <w:t>bt</w:t>
      </w:r>
      <w:proofErr w:type="spellEnd"/>
      <w:r>
        <w:t xml:space="preserve"> too log I would condense and I also feel that the competition in such depth makes more </w:t>
      </w:r>
      <w:proofErr w:type="spellStart"/>
      <w:r>
        <w:t>sese</w:t>
      </w:r>
      <w:proofErr w:type="spellEnd"/>
      <w:r>
        <w:t xml:space="preserve"> in a paper explaining AOA-</w:t>
      </w:r>
      <w:proofErr w:type="spellStart"/>
      <w:r>
        <w:t>ANammox</w:t>
      </w:r>
      <w:proofErr w:type="spellEnd"/>
      <w:r>
        <w:t xml:space="preserve"> competition but in case of </w:t>
      </w:r>
      <w:proofErr w:type="spellStart"/>
      <w:r>
        <w:t>ndamo</w:t>
      </w:r>
      <w:proofErr w:type="spellEnd"/>
      <w:r>
        <w:t xml:space="preserve"> there wont be even any issues with controlling oxygen levels because the </w:t>
      </w:r>
      <w:proofErr w:type="spellStart"/>
      <w:r>
        <w:t>ndamo-anammox</w:t>
      </w:r>
      <w:proofErr w:type="spellEnd"/>
      <w:r>
        <w:t xml:space="preserve"> system is anoxic. …</w:t>
      </w:r>
      <w:proofErr w:type="gramStart"/>
      <w:r>
        <w:t>.and</w:t>
      </w:r>
      <w:proofErr w:type="gramEnd"/>
      <w:r>
        <w:t xml:space="preserve"> exactly this advantage you should point out in the text in a </w:t>
      </w:r>
      <w:proofErr w:type="spellStart"/>
      <w:r>
        <w:t>condesned</w:t>
      </w:r>
      <w:proofErr w:type="spellEnd"/>
      <w:r>
        <w:t xml:space="preserve"> manner. </w:t>
      </w:r>
    </w:p>
    <w:p w14:paraId="30841603" w14:textId="77777777" w:rsidR="001103E5" w:rsidRDefault="001103E5" w:rsidP="001103E5">
      <w:pPr>
        <w:pStyle w:val="CommentText"/>
      </w:pPr>
    </w:p>
    <w:p w14:paraId="564D4EE6" w14:textId="77777777" w:rsidR="001103E5" w:rsidRDefault="001103E5" w:rsidP="001103E5">
      <w:pPr>
        <w:pStyle w:val="CommentText"/>
      </w:pPr>
      <w:r>
        <w:t>I am not saying that the information you give in this paragraph is not fitting but it is maybe too much in depth and would better fit for AOA-</w:t>
      </w:r>
      <w:proofErr w:type="spellStart"/>
      <w:r>
        <w:t>Anammox</w:t>
      </w:r>
      <w:proofErr w:type="spellEnd"/>
    </w:p>
  </w:comment>
  <w:comment w:id="8" w:author="mwinkler" w:date="2016-09-18T23:18:00Z" w:initials="m">
    <w:p w14:paraId="6ED8B747" w14:textId="77777777" w:rsidR="001103E5" w:rsidRDefault="001103E5" w:rsidP="001103E5">
      <w:pPr>
        <w:pStyle w:val="CommentText"/>
      </w:pPr>
      <w:r>
        <w:rPr>
          <w:rStyle w:val="CommentReference"/>
        </w:rPr>
        <w:annotationRef/>
      </w:r>
      <w:r>
        <w:t xml:space="preserve">You can also write here in bullet points that you would like to finish this with some literature review on economic </w:t>
      </w:r>
      <w:proofErr w:type="spellStart"/>
      <w:r>
        <w:t>fesability</w:t>
      </w:r>
      <w:proofErr w:type="spellEnd"/>
      <w:r>
        <w:t xml:space="preserve"> studies</w:t>
      </w:r>
    </w:p>
  </w:comment>
  <w:comment w:id="7" w:author="mwinkler" w:date="2016-09-18T23:18:00Z" w:initials="m">
    <w:p w14:paraId="0AFC03F3" w14:textId="77777777" w:rsidR="001103E5" w:rsidRDefault="001103E5" w:rsidP="001103E5">
      <w:pPr>
        <w:pStyle w:val="CommentText"/>
      </w:pPr>
      <w:r>
        <w:rPr>
          <w:rStyle w:val="CommentReference"/>
        </w:rPr>
        <w:annotationRef/>
      </w:r>
      <w:r>
        <w:t xml:space="preserve">I feel that this is still a bit long but more to the point addressing the content of this paper than the previous 2 paragraphs. </w:t>
      </w:r>
    </w:p>
    <w:p w14:paraId="01303D26" w14:textId="77777777" w:rsidR="001103E5" w:rsidRDefault="001103E5" w:rsidP="001103E5">
      <w:pPr>
        <w:pStyle w:val="CommentText"/>
      </w:pPr>
    </w:p>
    <w:p w14:paraId="32A6934D" w14:textId="77777777" w:rsidR="001103E5" w:rsidRDefault="001103E5" w:rsidP="001103E5">
      <w:pPr>
        <w:pStyle w:val="CommentText"/>
      </w:pPr>
    </w:p>
  </w:comment>
  <w:comment w:id="15" w:author="Ryan Ziels" w:date="2016-09-19T11:23:00Z" w:initials="RZ">
    <w:p w14:paraId="3B6DC92A" w14:textId="77777777" w:rsidR="00176970" w:rsidRDefault="00176970" w:rsidP="00176970">
      <w:pPr>
        <w:pStyle w:val="CommentText"/>
      </w:pPr>
      <w:r>
        <w:rPr>
          <w:rStyle w:val="CommentReference"/>
        </w:rPr>
        <w:annotationRef/>
      </w:r>
      <w:r>
        <w:t>Effluent volume or mass of N? Also needs a citation.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E5"/>
    <w:rsid w:val="001103E5"/>
    <w:rsid w:val="00176970"/>
    <w:rsid w:val="00EA5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DCD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3E5"/>
    <w:pPr>
      <w:spacing w:after="1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03E5"/>
    <w:rPr>
      <w:sz w:val="18"/>
      <w:szCs w:val="18"/>
    </w:rPr>
  </w:style>
  <w:style w:type="paragraph" w:styleId="CommentText">
    <w:name w:val="annotation text"/>
    <w:basedOn w:val="Normal"/>
    <w:link w:val="CommentTextChar"/>
    <w:uiPriority w:val="99"/>
    <w:semiHidden/>
    <w:unhideWhenUsed/>
    <w:rsid w:val="001103E5"/>
  </w:style>
  <w:style w:type="character" w:customStyle="1" w:styleId="CommentTextChar">
    <w:name w:val="Comment Text Char"/>
    <w:basedOn w:val="DefaultParagraphFont"/>
    <w:link w:val="CommentText"/>
    <w:uiPriority w:val="99"/>
    <w:semiHidden/>
    <w:rsid w:val="001103E5"/>
    <w:rPr>
      <w:rFonts w:ascii="Times New Roman" w:hAnsi="Times New Roman"/>
    </w:rPr>
  </w:style>
  <w:style w:type="table" w:styleId="TableGrid">
    <w:name w:val="Table Grid"/>
    <w:basedOn w:val="TableNormal"/>
    <w:uiPriority w:val="59"/>
    <w:rsid w:val="00110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03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3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3E5"/>
    <w:pPr>
      <w:spacing w:after="1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03E5"/>
    <w:rPr>
      <w:sz w:val="18"/>
      <w:szCs w:val="18"/>
    </w:rPr>
  </w:style>
  <w:style w:type="paragraph" w:styleId="CommentText">
    <w:name w:val="annotation text"/>
    <w:basedOn w:val="Normal"/>
    <w:link w:val="CommentTextChar"/>
    <w:uiPriority w:val="99"/>
    <w:semiHidden/>
    <w:unhideWhenUsed/>
    <w:rsid w:val="001103E5"/>
  </w:style>
  <w:style w:type="character" w:customStyle="1" w:styleId="CommentTextChar">
    <w:name w:val="Comment Text Char"/>
    <w:basedOn w:val="DefaultParagraphFont"/>
    <w:link w:val="CommentText"/>
    <w:uiPriority w:val="99"/>
    <w:semiHidden/>
    <w:rsid w:val="001103E5"/>
    <w:rPr>
      <w:rFonts w:ascii="Times New Roman" w:hAnsi="Times New Roman"/>
    </w:rPr>
  </w:style>
  <w:style w:type="table" w:styleId="TableGrid">
    <w:name w:val="Table Grid"/>
    <w:basedOn w:val="TableNormal"/>
    <w:uiPriority w:val="59"/>
    <w:rsid w:val="00110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03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3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1665</Words>
  <Characters>9496</Characters>
  <Application>Microsoft Macintosh Word</Application>
  <DocSecurity>0</DocSecurity>
  <Lines>79</Lines>
  <Paragraphs>22</Paragraphs>
  <ScaleCrop>false</ScaleCrop>
  <Company/>
  <LinksUpToDate>false</LinksUpToDate>
  <CharactersWithSpaces>11139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2</cp:revision>
  <dcterms:created xsi:type="dcterms:W3CDTF">2016-09-19T06:17:00Z</dcterms:created>
  <dcterms:modified xsi:type="dcterms:W3CDTF">2016-09-19T18:23:00Z</dcterms:modified>
</cp:coreProperties>
</file>