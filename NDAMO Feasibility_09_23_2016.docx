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4C766" w14:textId="77777777" w:rsidR="001B21E5" w:rsidRPr="0042377E" w:rsidRDefault="001B21E5" w:rsidP="001C271A">
      <w:pPr>
        <w:pStyle w:val="Title"/>
        <w:spacing w:line="360" w:lineRule="auto"/>
      </w:pPr>
      <w:r w:rsidRPr="0042377E">
        <w:t>Techno-Economic Analysis of Simultaneous Anaerobic Methane and Ammonium Removal in Wastewater Treatment</w:t>
      </w:r>
    </w:p>
    <w:p w14:paraId="79D27B74" w14:textId="77777777" w:rsidR="001B21E5" w:rsidRPr="001B21E5" w:rsidRDefault="001B21E5" w:rsidP="001C271A">
      <w:pPr>
        <w:pStyle w:val="Heading1"/>
        <w:spacing w:line="360" w:lineRule="auto"/>
      </w:pPr>
      <w:r w:rsidRPr="001B21E5">
        <w:t>Authors</w:t>
      </w:r>
    </w:p>
    <w:p w14:paraId="41DADDA5" w14:textId="29607B0F" w:rsidR="001B21E5" w:rsidRDefault="001B21E5" w:rsidP="001C271A">
      <w:pPr>
        <w:spacing w:line="360" w:lineRule="auto"/>
      </w:pPr>
      <w:r>
        <w:t>Kathryn I. Cogert</w:t>
      </w:r>
      <w:r w:rsidR="00731350" w:rsidRPr="00731350">
        <w:rPr>
          <w:vertAlign w:val="superscript"/>
        </w:rPr>
        <w:t>1</w:t>
      </w:r>
      <w:r w:rsidR="0042377E">
        <w:t xml:space="preserve">, </w:t>
      </w:r>
      <w:r>
        <w:t>Ryan M. Ziels</w:t>
      </w:r>
      <w:r w:rsidR="00731350" w:rsidRPr="00731350">
        <w:rPr>
          <w:vertAlign w:val="superscript"/>
        </w:rPr>
        <w:t>1</w:t>
      </w:r>
      <w:r w:rsidR="0042377E">
        <w:t>,</w:t>
      </w:r>
      <w:r w:rsidR="0042377E" w:rsidRPr="00731350">
        <w:t xml:space="preserve"> Lauren</w:t>
      </w:r>
      <w:r w:rsidR="007131DB" w:rsidRPr="00731350">
        <w:t xml:space="preserve"> B. Stadler</w:t>
      </w:r>
      <w:r w:rsidR="00731350">
        <w:rPr>
          <w:vertAlign w:val="superscript"/>
        </w:rPr>
        <w:t>2</w:t>
      </w:r>
      <w:r w:rsidR="0042377E" w:rsidRPr="00731350">
        <w:t xml:space="preserve">, </w:t>
      </w:r>
      <w:r w:rsidR="007131DB" w:rsidRPr="00731350">
        <w:t>A</w:t>
      </w:r>
      <w:r w:rsidR="0042377E" w:rsidRPr="00731350">
        <w:t>dam</w:t>
      </w:r>
      <w:r w:rsidR="007131DB" w:rsidRPr="00731350">
        <w:t xml:space="preserve"> L. Smith</w:t>
      </w:r>
      <w:r w:rsidR="00731350">
        <w:rPr>
          <w:vertAlign w:val="superscript"/>
        </w:rPr>
        <w:t>3</w:t>
      </w:r>
      <w:r w:rsidR="007131DB" w:rsidRPr="00731350">
        <w:t>,</w:t>
      </w:r>
      <w:r w:rsidR="0042377E" w:rsidRPr="00731350">
        <w:t xml:space="preserve"> </w:t>
      </w:r>
      <w:commentRangeStart w:id="0"/>
      <w:proofErr w:type="spellStart"/>
      <w:r w:rsidR="00731350" w:rsidRPr="00731350">
        <w:t>Yamrot</w:t>
      </w:r>
      <w:proofErr w:type="spellEnd"/>
      <w:r w:rsidR="00731350" w:rsidRPr="00731350">
        <w:t xml:space="preserve"> Amha</w:t>
      </w:r>
      <w:r w:rsidR="00731350">
        <w:rPr>
          <w:vertAlign w:val="superscript"/>
        </w:rPr>
        <w:t>3</w:t>
      </w:r>
      <w:commentRangeEnd w:id="0"/>
      <w:r w:rsidR="00844052">
        <w:rPr>
          <w:rStyle w:val="CommentReference"/>
        </w:rPr>
        <w:commentReference w:id="0"/>
      </w:r>
      <w:r w:rsidR="0042377E">
        <w:t xml:space="preserve">, </w:t>
      </w:r>
      <w:r>
        <w:t>Mari K. Winkler</w:t>
      </w:r>
      <w:r w:rsidR="00731350" w:rsidRPr="00731350">
        <w:rPr>
          <w:vertAlign w:val="superscript"/>
        </w:rPr>
        <w:t>1</w:t>
      </w:r>
    </w:p>
    <w:p w14:paraId="744E3C5A" w14:textId="4E1228BE" w:rsidR="00731350" w:rsidRPr="00731350" w:rsidRDefault="00731350" w:rsidP="001C271A">
      <w:pPr>
        <w:pStyle w:val="NoSpacing"/>
        <w:spacing w:line="360" w:lineRule="auto"/>
        <w:jc w:val="both"/>
        <w:rPr>
          <w:rFonts w:ascii="Times New Roman" w:hAnsi="Times New Roman" w:cs="Times New Roman"/>
        </w:rPr>
      </w:pPr>
      <w:r w:rsidRPr="00F208F3">
        <w:rPr>
          <w:rFonts w:ascii="Times New Roman" w:hAnsi="Times New Roman" w:cs="Times New Roman"/>
          <w:vertAlign w:val="superscript"/>
        </w:rPr>
        <w:t xml:space="preserve">1 </w:t>
      </w:r>
      <w:r>
        <w:rPr>
          <w:rFonts w:ascii="Times New Roman" w:hAnsi="Times New Roman" w:cs="Times New Roman"/>
        </w:rPr>
        <w:t>Department of Civil and Environmental Engineering, University of Washington, 616 Northeast Northlake Place, Seattle, Washington, 98105</w:t>
      </w:r>
    </w:p>
    <w:p w14:paraId="3D11C820" w14:textId="42119024" w:rsidR="00731350" w:rsidRDefault="00731350" w:rsidP="001C271A">
      <w:pPr>
        <w:pStyle w:val="NoSpacing"/>
        <w:spacing w:line="360" w:lineRule="auto"/>
        <w:jc w:val="both"/>
        <w:rPr>
          <w:rFonts w:ascii="Times New Roman" w:hAnsi="Times New Roman" w:cs="Times New Roman"/>
          <w:vertAlign w:val="superscript"/>
        </w:rPr>
      </w:pPr>
      <w:r w:rsidRPr="00F208F3">
        <w:rPr>
          <w:rFonts w:ascii="Times New Roman" w:hAnsi="Times New Roman" w:cs="Times New Roman"/>
          <w:vertAlign w:val="superscript"/>
        </w:rPr>
        <w:t>2</w:t>
      </w:r>
      <w:r w:rsidRPr="00731350">
        <w:rPr>
          <w:rFonts w:ascii="Times New Roman" w:hAnsi="Times New Roman" w:cs="Times New Roman"/>
        </w:rPr>
        <w:t xml:space="preserve"> </w:t>
      </w:r>
      <w:r>
        <w:rPr>
          <w:rFonts w:ascii="Times New Roman" w:hAnsi="Times New Roman" w:cs="Times New Roman"/>
        </w:rPr>
        <w:t>Department of Civil and Environmental Engineering, Rice University</w:t>
      </w:r>
    </w:p>
    <w:p w14:paraId="784E5816" w14:textId="5D50E408" w:rsidR="00731350" w:rsidRPr="00185377" w:rsidRDefault="00731350" w:rsidP="001C271A">
      <w:pPr>
        <w:pStyle w:val="NoSpacing"/>
        <w:spacing w:line="360" w:lineRule="auto"/>
        <w:jc w:val="both"/>
        <w:rPr>
          <w:rFonts w:ascii="Times New Roman" w:hAnsi="Times New Roman" w:cs="Times New Roman"/>
        </w:rPr>
      </w:pPr>
      <w:r>
        <w:rPr>
          <w:rFonts w:ascii="Times New Roman" w:hAnsi="Times New Roman" w:cs="Times New Roman"/>
          <w:vertAlign w:val="superscript"/>
        </w:rPr>
        <w:t>3</w:t>
      </w:r>
      <w:r w:rsidRPr="00F208F3">
        <w:rPr>
          <w:rFonts w:ascii="Times New Roman" w:hAnsi="Times New Roman" w:cs="Times New Roman"/>
          <w:vertAlign w:val="superscript"/>
        </w:rPr>
        <w:t xml:space="preserve"> </w:t>
      </w:r>
      <w:r>
        <w:rPr>
          <w:rFonts w:ascii="Times New Roman" w:hAnsi="Times New Roman" w:cs="Times New Roman"/>
        </w:rPr>
        <w:t>Department of Civil and Environmental Engineering, University of Southern California</w:t>
      </w:r>
    </w:p>
    <w:p w14:paraId="0475D956" w14:textId="77777777" w:rsidR="00EA5F72" w:rsidRPr="001B21E5" w:rsidRDefault="006C6F1C" w:rsidP="001C271A">
      <w:pPr>
        <w:pStyle w:val="Heading1"/>
        <w:spacing w:line="360" w:lineRule="auto"/>
      </w:pPr>
      <w:r w:rsidRPr="001B21E5">
        <w:t>Abstract</w:t>
      </w:r>
    </w:p>
    <w:p w14:paraId="4D57DFA6" w14:textId="77777777" w:rsidR="00DE4D7A" w:rsidRDefault="00DE4D7A" w:rsidP="001C271A">
      <w:pPr>
        <w:spacing w:line="360" w:lineRule="auto"/>
      </w:pPr>
      <w:r>
        <w:t>In wastewater treatment plants (WWTPs), side stream biological nitrogen removal (BNR) via anaerobic ammonium oxidizing bacteria (</w:t>
      </w:r>
      <w:proofErr w:type="spellStart"/>
      <w:r>
        <w:t>anammox</w:t>
      </w:r>
      <w:proofErr w:type="spellEnd"/>
      <w:r>
        <w:t>) has been shown to be more energy efficient and cost effective than conventional nitrification-</w:t>
      </w:r>
      <w:proofErr w:type="spellStart"/>
      <w:r>
        <w:t>denitrification</w:t>
      </w:r>
      <w:proofErr w:type="spellEnd"/>
      <w:r>
        <w:t xml:space="preserve"> systems. However, implementation of </w:t>
      </w:r>
      <w:proofErr w:type="spellStart"/>
      <w:r>
        <w:t>anammox</w:t>
      </w:r>
      <w:proofErr w:type="spellEnd"/>
      <w:r>
        <w:t xml:space="preserve"> in the liquid mainstream of WWTPs remains limited.  For </w:t>
      </w:r>
      <w:proofErr w:type="spellStart"/>
      <w:r>
        <w:t>sidestream</w:t>
      </w:r>
      <w:proofErr w:type="spellEnd"/>
      <w:r>
        <w:t xml:space="preserve"> treatment applications, a robust ammonium and nitrite supply enable </w:t>
      </w:r>
      <w:proofErr w:type="spellStart"/>
      <w:r>
        <w:t>anammox</w:t>
      </w:r>
      <w:proofErr w:type="spellEnd"/>
      <w:r>
        <w:t xml:space="preserve"> bacteria to produce di-nitrogen gas.  However, in the mainstream, </w:t>
      </w:r>
      <w:proofErr w:type="gramStart"/>
      <w:r>
        <w:t>nitrite oxidizing</w:t>
      </w:r>
      <w:proofErr w:type="gramEnd"/>
      <w:r>
        <w:t xml:space="preserve"> bacteria (NOB) are better competitors than </w:t>
      </w:r>
      <w:proofErr w:type="spellStart"/>
      <w:r>
        <w:t>anammox</w:t>
      </w:r>
      <w:proofErr w:type="spellEnd"/>
      <w:r>
        <w:t xml:space="preserve"> for the nitrite produced by ammonium oxidizing bacteria (AOB). These technical limitations have caused mainstream lab and pilot scale </w:t>
      </w:r>
      <w:proofErr w:type="spellStart"/>
      <w:r>
        <w:t>anammox</w:t>
      </w:r>
      <w:proofErr w:type="spellEnd"/>
      <w:r>
        <w:t xml:space="preserve"> systems to fail due to an inadequate nitrite supply to </w:t>
      </w:r>
      <w:proofErr w:type="spellStart"/>
      <w:r>
        <w:t>annamox</w:t>
      </w:r>
      <w:proofErr w:type="spellEnd"/>
      <w:r>
        <w:t xml:space="preserve">. A relatively novel pathway for nitrite production involves Nitrate-Dependent Anaerobic Methane Oxidizing </w:t>
      </w:r>
      <w:proofErr w:type="spellStart"/>
      <w:proofErr w:type="gramStart"/>
      <w:r>
        <w:t>archaea</w:t>
      </w:r>
      <w:proofErr w:type="spellEnd"/>
      <w:r>
        <w:t>(</w:t>
      </w:r>
      <w:proofErr w:type="gramEnd"/>
      <w:r>
        <w:t>n-</w:t>
      </w:r>
      <w:proofErr w:type="spellStart"/>
      <w:r>
        <w:t>damo</w:t>
      </w:r>
      <w:proofErr w:type="spellEnd"/>
      <w:r>
        <w:t xml:space="preserve">), which use nitrate and methane producing nitrite and carbon dioxide. It has been previously proposed that the nitrite supply challenge posed by mainstream </w:t>
      </w:r>
      <w:proofErr w:type="spellStart"/>
      <w:r>
        <w:t>anammox</w:t>
      </w:r>
      <w:proofErr w:type="spellEnd"/>
      <w:r>
        <w:t xml:space="preserve"> implementation could be solved by utilizing a microbial community of AOB, NOB, n-</w:t>
      </w:r>
      <w:proofErr w:type="spellStart"/>
      <w:r>
        <w:t>damo</w:t>
      </w:r>
      <w:proofErr w:type="spellEnd"/>
      <w:r>
        <w:t xml:space="preserve">, and </w:t>
      </w:r>
      <w:proofErr w:type="spellStart"/>
      <w:r>
        <w:t>anammox</w:t>
      </w:r>
      <w:proofErr w:type="spellEnd"/>
      <w:r>
        <w:t>. The methane supply for n-</w:t>
      </w:r>
      <w:proofErr w:type="spellStart"/>
      <w:r>
        <w:t>damo</w:t>
      </w:r>
      <w:proofErr w:type="spellEnd"/>
      <w:r>
        <w:t xml:space="preserve"> could originate from a sludge anaerobic digester onsite, from off-site sources, or an already methane rich wastewater stream if an anaerobic membrane bioreactor (</w:t>
      </w:r>
      <w:proofErr w:type="spellStart"/>
      <w:r>
        <w:t>AnMBR</w:t>
      </w:r>
      <w:proofErr w:type="spellEnd"/>
      <w:r>
        <w:t xml:space="preserve">) is employed, In this study, a mathematical model was constructed to </w:t>
      </w:r>
      <w:r>
        <w:lastRenderedPageBreak/>
        <w:t xml:space="preserve">compare the major cost factors of a traditional BNR system, an </w:t>
      </w:r>
      <w:proofErr w:type="spellStart"/>
      <w:r>
        <w:t>anammox</w:t>
      </w:r>
      <w:proofErr w:type="spellEnd"/>
      <w:r>
        <w:t xml:space="preserve"> system, and an </w:t>
      </w:r>
      <w:proofErr w:type="spellStart"/>
      <w:r>
        <w:t>Anammox</w:t>
      </w:r>
      <w:proofErr w:type="spellEnd"/>
      <w:r>
        <w:t>/n-</w:t>
      </w:r>
      <w:proofErr w:type="spellStart"/>
      <w:r>
        <w:t>damo</w:t>
      </w:r>
      <w:proofErr w:type="spellEnd"/>
      <w:r>
        <w:t xml:space="preserve"> system, with and without mainstream </w:t>
      </w:r>
      <w:proofErr w:type="spellStart"/>
      <w:r>
        <w:t>AnMBR</w:t>
      </w:r>
      <w:proofErr w:type="spellEnd"/>
      <w:r>
        <w:t xml:space="preserve">. These simulations show that while an </w:t>
      </w:r>
      <w:proofErr w:type="spellStart"/>
      <w:r>
        <w:t>anammox</w:t>
      </w:r>
      <w:proofErr w:type="spellEnd"/>
      <w:r>
        <w:t xml:space="preserve"> system remains the more efficient option to treat low carbon high nitrogen influent, the </w:t>
      </w:r>
      <w:proofErr w:type="spellStart"/>
      <w:r>
        <w:t>anammox</w:t>
      </w:r>
      <w:proofErr w:type="spellEnd"/>
      <w:r>
        <w:t>/n-</w:t>
      </w:r>
      <w:proofErr w:type="spellStart"/>
      <w:r>
        <w:t>damo</w:t>
      </w:r>
      <w:proofErr w:type="spellEnd"/>
      <w:r>
        <w:t xml:space="preserve"> system would be theoretically easier to operationally control at an only slightly higher cost. An </w:t>
      </w:r>
      <w:proofErr w:type="spellStart"/>
      <w:r>
        <w:t>AnMBR</w:t>
      </w:r>
      <w:proofErr w:type="spellEnd"/>
      <w:r>
        <w:t xml:space="preserve"> mainstream anaerobic digester would provide an ideal synergy with an </w:t>
      </w:r>
      <w:proofErr w:type="spellStart"/>
      <w:r>
        <w:t>anammox</w:t>
      </w:r>
      <w:proofErr w:type="spellEnd"/>
      <w:r>
        <w:t>/n-</w:t>
      </w:r>
      <w:proofErr w:type="spellStart"/>
      <w:r>
        <w:t>damo</w:t>
      </w:r>
      <w:proofErr w:type="spellEnd"/>
      <w:r>
        <w:t xml:space="preserve"> reactor, with substantially lower aeration and sludge handling demands across a wide range of influent carbon and nitrogen concentrations if compared to conventional treatment solution.</w:t>
      </w:r>
    </w:p>
    <w:p w14:paraId="2AEF86F0" w14:textId="77777777" w:rsidR="006C6F1C" w:rsidRPr="001B21E5" w:rsidRDefault="006C6F1C" w:rsidP="001C271A">
      <w:pPr>
        <w:pStyle w:val="Heading1"/>
        <w:spacing w:line="360" w:lineRule="auto"/>
      </w:pPr>
      <w:r w:rsidRPr="001B21E5">
        <w:t>Introduction</w:t>
      </w:r>
    </w:p>
    <w:p w14:paraId="10A3EBF8" w14:textId="658A6B8F" w:rsidR="008E6C7F" w:rsidRDefault="002D172B" w:rsidP="008E6C7F">
      <w:pPr>
        <w:spacing w:before="120" w:line="360" w:lineRule="auto"/>
        <w:ind w:firstLine="720"/>
        <w:jc w:val="both"/>
      </w:pPr>
      <w:r>
        <w:t>Was</w:t>
      </w:r>
      <w:r w:rsidR="00FF11F6">
        <w:t>tewater treatment accounts for 2% of energy used 0.5</w:t>
      </w:r>
      <w:r w:rsidR="00283ECD">
        <w:t>% of green house gas (GHG) emissions in the U.S</w:t>
      </w:r>
      <w:r w:rsidR="001F650F">
        <w:t xml:space="preserve">, primarily in the form of methane </w:t>
      </w:r>
      <w:r w:rsidR="001F650F">
        <w:fldChar w:fldCharType="begin" w:fldLock="1"/>
      </w:r>
      <w:r w:rsidR="008E0248">
        <w:instrText>ADDIN CSL_CITATION { "citationItems" : [ { "id" : "ITEM-1", "itemData" : { "abstract" : "An emissions inventory that identifies and quantifies a country's primary anthropogenic1 sources and sinks of\r\ngreenhouse gases is essential for addressing climate change. This inventory adheres to both (1) a comprehensive\r\nand detailed set of methodologies for estimating sources and sinks of anthropogenic greenhouse gases, and (2) a\r\ncommon and consistent mechanism that enables Parties to the United Nations Framework Convention on Climate\r\nChange (UNFCCC) to compare the relative contribution of different emission sources and greenhouse gases to\r\nclimate change.\r\nIn 1992, the United States signed and ratified the UNFCCC. As stated in Article 2 of the UNFCCC, \u201cThe ultimate\r\nobjective of this Convention and any related legal instruments that the Conference of the Parties may adopt is to\r\nachieve, in accordance with the relevant provisions of the Convention, stabilization of greenhouse gas\r\nconcentrations in the atmosphere at a level that would prevent dangerous anthropogenic interference with the\r\nclimate system. Such a level should be achieved within a time-frame sufficient to allow ecosystems to adapt\r\nnaturally to climate change, to ensure that food production is not threatened and to enable economic development to\r\nproceed in a sustainable manner.\u201d2\r\nParties to the Convention, by ratifying, \u201cshall develop, periodically update, publish and make available\u2026national\r\ninventories of anthropogenic emissions by sources and removals by sinks of all greenhouse gases not controlled by\r\nthe Montreal Protocol, using comparable methodologies\u2026\u201d\r\n3 The United States views this report as an opportunity\r\nto fulfill these commitments.\r\nThis chapter summarizes the latest information on U.S. anthropogenic greenhouse gas emission trends from 1990\r\nthrough 2013. To ensure that the U.S. emissions inventory is comparable to those of other UNFCCC Parties, the\r\nestimates presented here were calculated using methodologies consistent with those recommended in the 2006\r\nIntergovernmental Panel on Climate Change (IPCC) Guidelines for National Greenhouse Gas Inventories (IPCC\r\n2006). The structure of this report is consistent with the UNFCCC guidelines for inventory reporting.4", "author" : [ { "dropping-particle" : "", "family" : "US EPA", "given" : "", "non-dropping-particle" : "", "parse-names" : false, "suffix" : "" }, { "dropping-particle" : "", "family" : "Climate Change Division", "given" : "", "non-dropping-particle" : "", "parse-names" : false, "suffix" : "" } ], "id" : "ITEM-1", "issued" : { "date-parts" : [ [ "2015" ] ] }, "number-of-pages" : "5-7", "title" : "Inventory of U.S. Greenhouse Gas Emissions and Sinks: 1990-2013 Executive Summary", "type" : "report" }, "uris" : [ "http://www.mendeley.com/documents/?uuid=46029e75-bc60-3c16-a176-a86747fafc0f" ] } ], "mendeley" : { "formattedCitation" : "[1]", "plainTextFormattedCitation" : "[1]", "previouslyFormattedCitation" : "[1]" }, "properties" : { "noteIndex" : 0 }, "schema" : "https://github.com/citation-style-language/schema/raw/master/csl-citation.json" }</w:instrText>
      </w:r>
      <w:r w:rsidR="001F650F">
        <w:fldChar w:fldCharType="separate"/>
      </w:r>
      <w:r w:rsidR="001F650F" w:rsidRPr="00283ECD">
        <w:rPr>
          <w:noProof/>
        </w:rPr>
        <w:t>[1]</w:t>
      </w:r>
      <w:r w:rsidR="001F650F">
        <w:fldChar w:fldCharType="end"/>
      </w:r>
      <w:r w:rsidR="00A87810">
        <w:fldChar w:fldCharType="begin" w:fldLock="1"/>
      </w:r>
      <w:r w:rsidR="00F17788">
        <w:instrText>ADDIN CSL_CITATION { "citationItems" : [ { "id" : "ITEM-1", "itemData" : { "abstract" : "Clean drinking water and effective wastewater treatment are vital services needed in all\r\ncommunities. These safeguards protect the public health, strengthen the community\r\ninfrastructure, and provide a foundation for economic growth. Yet increasing concerns about the\r\nadequacy of existing services are posing serious challenges to local communities. These\r\nconcerns are felt not just in the U.S., but internationally as well. The relationship between water\r\nand energy and opportunities for better managing energy use continues to be an area of great\r\ninterest for electric utilities and water and wastewater treatment facilities.\r\nThe use of electricity for water and wastewater treatment is increasing due to demands for\r\nexpanded service capacity and new regulations for upgraded treatment. Options available to\r\ncontrol the electricity costs include technological changes, improved management, and\r\nparticipation in electric utility sponsored energy management programs. Appropriate options for\r\na specific system will vary depending on the system characteristics, availability of electric utility\r\nprograms to assist the water and wastewater utilities, and adequate funding and management\r\nskills to implement changes.", "author" : [ { "dropping-particle" : "", "family" : "WRF", "given" : "", "non-dropping-particle" : "", "parse-names" : false, "suffix" : "" }, { "dropping-particle" : "", "family" : "EPRI", "given" : "", "non-dropping-particle" : "", "parse-names" : false, "suffix" : "" } ], "id" : "ITEM-1", "issued" : { "date-parts" : [ [ "2013" ] ] }, "title" : "Electricity Use and Management in the Municipal Water Supply and Wastewater Industries", "type" : "report" }, "uris" : [ "http://www.mendeley.com/documents/?uuid=f495ef4e-36c0-323e-90d5-94ccde9c1246" ] } ], "mendeley" : { "formattedCitation" : "[2]", "plainTextFormattedCitation" : "[2]", "previouslyFormattedCitation" : "[2]" }, "properties" : { "noteIndex" : 0 }, "schema" : "https://github.com/citation-style-language/schema/raw/master/csl-citation.json" }</w:instrText>
      </w:r>
      <w:r w:rsidR="00A87810">
        <w:fldChar w:fldCharType="separate"/>
      </w:r>
      <w:r w:rsidR="00A87810" w:rsidRPr="00A87810">
        <w:rPr>
          <w:noProof/>
        </w:rPr>
        <w:t>[2]</w:t>
      </w:r>
      <w:r w:rsidR="00A87810">
        <w:fldChar w:fldCharType="end"/>
      </w:r>
      <w:r w:rsidR="001F650F">
        <w:t xml:space="preserve">. Methane is a potent greenhouse gas with approximately 35 CO2 equivalents over a 100 year time horizon, so </w:t>
      </w:r>
      <w:r w:rsidR="001C271A">
        <w:t>even small quantities can greatly impact atmospheric quality</w:t>
      </w:r>
      <w:r w:rsidR="001F650F">
        <w:t xml:space="preserve"> </w:t>
      </w:r>
      <w:r w:rsidR="001F650F">
        <w:fldChar w:fldCharType="begin" w:fldLock="1"/>
      </w:r>
      <w:r w:rsidR="00F17788">
        <w:instrText>ADDIN CSL_CITATION { "citationItems" : [ { "id" : "ITEM-1", "itemData" : { "DOI" : "10.1038/nrc3183", "ISBN" : "0521705967", "ISSN" : "14741768", "PMID" : "170", "abstract" : "Hypoxia-inducible factors (HIFs) are broadly expressed in human cancers, and HIF1\u03b1 and HIF2\u03b1 were previously suspected to promote tumour progression through largely overlapping functions. However, this relatively simple model has now been challenged in light of recent data from various approaches that reveal unique and sometimes opposing activities of these HIF\u03b1 isoforms in both normal physiology and disease. These effects are mediated in part through the regulation of unique target genes, as well as through direct and indirect interactions with important oncoproteins and tumour suppressors, including MYC and p53. As HIF inhibitors are currently undergoing clinical evaluation as cancer therapeutics, a more thorough understanding of the unique roles performed by HIF1\u03b1 and HIF2\u03b1 in human neoplasia is warranted.", "author" : [ { "dropping-particle" : "", "family" : "Ipcc", "given" : "Cc", "non-dropping-particle" : "", "parse-names" : false, "suffix" : "" } ], "container-title" : "Evaluation", "id" : "ITEM-1", "issue" : "December", "issued" : { "date-parts" : [ [ "2007" ] ] }, "page" : "996", "title" : "The Physical Science Basis. Contribution of Working Group I to the Fourth Assessment Report of the Intergovernmental Panel on Climate Change", "type" : "article-journal", "volume" : "20" }, "uris" : [ "http://www.mendeley.com/documents/?uuid=2e8c7e2d-63d8-4469-a464-4dd3c91e98a8" ] } ], "mendeley" : { "formattedCitation" : "[3]", "plainTextFormattedCitation" : "[3]", "previouslyFormattedCitation" : "[3]" }, "properties" : { "noteIndex" : 0 }, "schema" : "https://github.com/citation-style-language/schema/raw/master/csl-citation.json" }</w:instrText>
      </w:r>
      <w:r w:rsidR="001F650F">
        <w:fldChar w:fldCharType="separate"/>
      </w:r>
      <w:r w:rsidR="00A87810" w:rsidRPr="00A87810">
        <w:rPr>
          <w:noProof/>
        </w:rPr>
        <w:t>[3]</w:t>
      </w:r>
      <w:r w:rsidR="001F650F">
        <w:fldChar w:fldCharType="end"/>
      </w:r>
      <w:r w:rsidR="008E6C7F">
        <w:t xml:space="preserve">. </w:t>
      </w:r>
      <w:r w:rsidR="001F650F">
        <w:t xml:space="preserve">Given this, reducing emissions and energy used by wastewater treatment plants (WWTPs) while improving effluent conditions will be imperative to ensure long term water and energy security. </w:t>
      </w:r>
    </w:p>
    <w:p w14:paraId="52224429" w14:textId="5CB5DCFB" w:rsidR="008E6C7F" w:rsidRDefault="008E6C7F" w:rsidP="008E6C7F">
      <w:pPr>
        <w:spacing w:before="120" w:line="360" w:lineRule="auto"/>
        <w:ind w:firstLine="720"/>
        <w:jc w:val="both"/>
        <w:rPr>
          <w:rFonts w:cs="Times New Roman"/>
        </w:rPr>
      </w:pPr>
      <w:r>
        <w:t xml:space="preserve">Typically, half energy consumption in WWTPs is due to aeration, and most methane is produced during the digestion of anaerobic sludge. Therefore, much effort has been put into the development of technologies that both reduce sludge production and aeration demands. In biological nitrogen removal, </w:t>
      </w:r>
      <w:r w:rsidR="001C271A">
        <w:rPr>
          <w:rFonts w:cs="Times New Roman"/>
        </w:rPr>
        <w:t>anaerobic ammonium oxidizing bacteria (</w:t>
      </w:r>
      <w:proofErr w:type="spellStart"/>
      <w:r w:rsidR="001C271A">
        <w:rPr>
          <w:rFonts w:cs="Times New Roman"/>
        </w:rPr>
        <w:t>anammox</w:t>
      </w:r>
      <w:proofErr w:type="spellEnd"/>
      <w:r w:rsidR="001C271A">
        <w:rPr>
          <w:rFonts w:cs="Times New Roman"/>
        </w:rPr>
        <w:t xml:space="preserve">) </w:t>
      </w:r>
      <w:r>
        <w:rPr>
          <w:rFonts w:cs="Times New Roman"/>
        </w:rPr>
        <w:t xml:space="preserve">have </w:t>
      </w:r>
      <w:r w:rsidR="001C271A">
        <w:rPr>
          <w:rFonts w:cs="Times New Roman"/>
        </w:rPr>
        <w:t>has spurred development of</w:t>
      </w:r>
      <w:r>
        <w:rPr>
          <w:rFonts w:cs="Times New Roman"/>
        </w:rPr>
        <w:t xml:space="preserve"> such technologies. </w:t>
      </w:r>
      <w:proofErr w:type="spellStart"/>
      <w:r>
        <w:rPr>
          <w:rFonts w:cs="Times New Roman"/>
        </w:rPr>
        <w:t>Anammox</w:t>
      </w:r>
      <w:proofErr w:type="spellEnd"/>
      <w:r>
        <w:rPr>
          <w:rFonts w:cs="Times New Roman"/>
        </w:rPr>
        <w:t xml:space="preserve"> are able to </w:t>
      </w:r>
      <w:proofErr w:type="spellStart"/>
      <w:r>
        <w:rPr>
          <w:rFonts w:cs="Times New Roman"/>
        </w:rPr>
        <w:t>anerobically</w:t>
      </w:r>
      <w:proofErr w:type="spellEnd"/>
      <w:r>
        <w:rPr>
          <w:rFonts w:cs="Times New Roman"/>
        </w:rPr>
        <w:t xml:space="preserve"> oxidize ammonium to </w:t>
      </w:r>
      <w:proofErr w:type="spellStart"/>
      <w:r>
        <w:rPr>
          <w:rFonts w:cs="Times New Roman"/>
        </w:rPr>
        <w:t>dinitrogen</w:t>
      </w:r>
      <w:proofErr w:type="spellEnd"/>
      <w:r>
        <w:rPr>
          <w:rFonts w:cs="Times New Roman"/>
        </w:rPr>
        <w:t xml:space="preserve"> gas utilizing nitrite as an electron acceptor. The overall catabolism on </w:t>
      </w:r>
      <w:proofErr w:type="spellStart"/>
      <w:r>
        <w:rPr>
          <w:rFonts w:cs="Times New Roman"/>
        </w:rPr>
        <w:t>anammox</w:t>
      </w:r>
      <w:proofErr w:type="spellEnd"/>
      <w:r>
        <w:rPr>
          <w:rFonts w:cs="Times New Roman"/>
        </w:rPr>
        <w:t xml:space="preserve"> is</w:t>
      </w:r>
      <w:r w:rsidR="008E0248">
        <w:rPr>
          <w:rFonts w:cs="Times New Roman"/>
        </w:rPr>
        <w:t xml:space="preserve"> shown in </w:t>
      </w:r>
      <w:r w:rsidR="008E0248">
        <w:rPr>
          <w:rFonts w:cs="Times New Roman"/>
        </w:rPr>
        <w:fldChar w:fldCharType="begin"/>
      </w:r>
      <w:r w:rsidR="008E0248">
        <w:rPr>
          <w:rFonts w:cs="Times New Roman"/>
        </w:rPr>
        <w:instrText xml:space="preserve"> REF _Ref336247558 \h </w:instrText>
      </w:r>
      <w:r w:rsidR="008E0248">
        <w:rPr>
          <w:rFonts w:cs="Times New Roman"/>
        </w:rPr>
      </w:r>
      <w:r w:rsidR="008E0248">
        <w:rPr>
          <w:rFonts w:cs="Times New Roman"/>
        </w:rPr>
        <w:fldChar w:fldCharType="separate"/>
      </w:r>
      <w:proofErr w:type="spellStart"/>
      <w:r w:rsidR="008E0248">
        <w:t>rxn</w:t>
      </w:r>
      <w:proofErr w:type="spellEnd"/>
      <w:r w:rsidR="008E0248">
        <w:t xml:space="preserve"> </w:t>
      </w:r>
      <w:r w:rsidR="008E0248">
        <w:rPr>
          <w:noProof/>
        </w:rPr>
        <w:t>1</w:t>
      </w:r>
      <w:r w:rsidR="008E0248">
        <w:rPr>
          <w:rFonts w:cs="Times New Roman"/>
        </w:rPr>
        <w:fldChar w:fldCharType="end"/>
      </w:r>
      <w:r>
        <w:rPr>
          <w:rFonts w:cs="Times New Roman"/>
        </w:rPr>
        <w:t>.</w:t>
      </w: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68"/>
      </w:tblGrid>
      <w:tr w:rsidR="00B45E56" w14:paraId="1BA811BE" w14:textId="77777777" w:rsidTr="00B45E56">
        <w:tc>
          <w:tcPr>
            <w:tcW w:w="5040" w:type="dxa"/>
          </w:tcPr>
          <w:p w14:paraId="1FD8B537" w14:textId="7F3B3592" w:rsidR="008E6C7F" w:rsidRPr="00C83933" w:rsidRDefault="008E6C7F" w:rsidP="008E0248">
            <w:r w:rsidRPr="00C83933">
              <w:t>NH</w:t>
            </w:r>
            <w:r w:rsidRPr="00C83933">
              <w:rPr>
                <w:vertAlign w:val="subscript"/>
              </w:rPr>
              <w:t>4</w:t>
            </w:r>
            <w:r w:rsidRPr="00C83933">
              <w:rPr>
                <w:vertAlign w:val="superscript"/>
              </w:rPr>
              <w:t>+</w:t>
            </w:r>
            <w:r w:rsidRPr="00C83933">
              <w:t xml:space="preserve"> + 1.3 NO</w:t>
            </w:r>
            <w:r w:rsidRPr="00C83933">
              <w:rPr>
                <w:vertAlign w:val="subscript"/>
              </w:rPr>
              <w:t>2</w:t>
            </w:r>
            <w:proofErr w:type="gramStart"/>
            <w:r w:rsidRPr="00C83933">
              <w:rPr>
                <w:vertAlign w:val="superscript"/>
              </w:rPr>
              <w:t>-</w:t>
            </w:r>
            <w:r w:rsidRPr="00C83933">
              <w:t xml:space="preserve"> </w:t>
            </w:r>
            <w:r>
              <w:t xml:space="preserve"> </w:t>
            </w:r>
            <w:proofErr w:type="gramEnd"/>
            <w:r>
              <w:sym w:font="Wingdings" w:char="F0E0"/>
            </w:r>
            <w:r>
              <w:t xml:space="preserve">  </w:t>
            </w:r>
            <w:r w:rsidRPr="00C83933">
              <w:rPr>
                <w:bCs/>
              </w:rPr>
              <w:t>N</w:t>
            </w:r>
            <w:r w:rsidRPr="00C83933">
              <w:rPr>
                <w:bCs/>
                <w:vertAlign w:val="subscript"/>
              </w:rPr>
              <w:t>2</w:t>
            </w:r>
            <w:r w:rsidRPr="00C83933">
              <w:t xml:space="preserve"> + 0.3 NO</w:t>
            </w:r>
            <w:r w:rsidRPr="00C83933">
              <w:rPr>
                <w:vertAlign w:val="subscript"/>
              </w:rPr>
              <w:t>3</w:t>
            </w:r>
            <w:r w:rsidRPr="00C83933">
              <w:rPr>
                <w:vertAlign w:val="superscript"/>
              </w:rPr>
              <w:t>-</w:t>
            </w:r>
            <w:r w:rsidR="008E0248">
              <w:rPr>
                <w:vertAlign w:val="superscript"/>
              </w:rPr>
              <w:fldChar w:fldCharType="begin" w:fldLock="1"/>
            </w:r>
            <w:r w:rsidR="00F17788">
              <w:rPr>
                <w:vertAlign w:val="superscript"/>
              </w:rPr>
              <w:instrText>ADDIN CSL_CITATION { "citationItems" : [ { "id" : "ITEM-1", "itemData" : { "abstract" : "The anoxic ammonium oxidation (anammox) process is the conversion of nitrite and ammonium under anoxic conditions- to form dinitrogen gas. The process is performed by deep-branching Planctomycetes. The startup of the first full-scale anammox reactor in the world is described in Chapter 2. The described full scale reactor was a granular sludge reactor which was optimized for biomass retention. The reactor was scaled up directly from lab-scale to full-scale without the intermediate step of a pilot plant- and the step from lab-scale to full-scale took three years. In the first phase of the startup, quantification of the number of anammox bacteria, which were present in the reactor by quantitative polymerase chain reaction (Q-PCR) was a reliable indicator of growth of the anammox bacteria. The volumetric conversion of 10 kg N/m3/day is high compared to lab-scale systems. In Chapter 3, anammox bacteria were grown as free suspended (planktonic) cells. Even at a Sludge Retention Time (SRT) of 12 days (doubling time 8.3 days) stable operation was possible. The purity of the biomass was estimated to be 97.6%, which was the highest level of enrichment ever achieved for anammox reactors. The addition of hydroxylamine and the subsequent transient production of hydrazine can be regarded as a benchmark for the anammox process. In Chapter 4, the kinetics of the conversion were studied in detail for \"Kuenenia stuttgartiensis\". Hydrazine accumulated slightly after addition of hydroxylamine and remained low until near completion of the hydroxylamine. At that moment, the hydrazine level suddenly rose to ca. 100 \u03bcM, after which it gradually disappeared. The overall reaction was a disproportionation of hydroxylamine into ammonium and dinitrogen gas. The observed sudden accumulation of hydrazine could only be explained by assuming that hydrazine was an intermediate in this process. Two simple mathematical models, based on the continuous turn over of hydrazine during hydroxylamine conversion, were capable of quantitatively explaining the observed phenomena. The production of nitric oxide, another potential intermediate in the anammox process, was studied in combination with the emission of greenhouse gas nitrous oxide (N2O) in a full scale two reactor nitritation anammox process in Chapter 5. The NO and N2O emissions in the nitritation reactor were 0.2% and 1.7% of the nitrogen load respectively and 0.003% and 0.6% for the anammox reactor. The NO emission in the nitritation r\u2026", "author" : [ { "dropping-particle" : "", "family" : "Star", "given" : "W.R.L.", "non-dropping-particle" : "Van der", "parse-names" : false, "suffix" : "" } ], "id" : "ITEM-1", "issued" : { "date-parts" : [ [ "2008" ] ] }, "publisher" : "TUDelft", "title" : "Growth and metabolism of Anammox Bacteria", "type" : "thesis" }, "uris" : [ "http://www.mendeley.com/documents/?uuid=10c7b3a0-3b13-4cc0-a88b-e07bfddb3c9d" ] } ], "mendeley" : { "formattedCitation" : "[4]", "plainTextFormattedCitation" : "[4]", "previouslyFormattedCitation" : "[4]" }, "properties" : { "noteIndex" : 0 }, "schema" : "https://github.com/citation-style-language/schema/raw/master/csl-citation.json" }</w:instrText>
            </w:r>
            <w:r w:rsidR="008E0248">
              <w:rPr>
                <w:vertAlign w:val="superscript"/>
              </w:rPr>
              <w:fldChar w:fldCharType="separate"/>
            </w:r>
            <w:r w:rsidR="00A87810" w:rsidRPr="00A87810">
              <w:rPr>
                <w:noProof/>
              </w:rPr>
              <w:t>[4]</w:t>
            </w:r>
            <w:r w:rsidR="008E0248">
              <w:rPr>
                <w:vertAlign w:val="superscript"/>
              </w:rPr>
              <w:fldChar w:fldCharType="end"/>
            </w:r>
          </w:p>
        </w:tc>
        <w:tc>
          <w:tcPr>
            <w:tcW w:w="2268" w:type="dxa"/>
          </w:tcPr>
          <w:p w14:paraId="57ACCFAD" w14:textId="57A40118" w:rsidR="008E6C7F" w:rsidRDefault="008E0248" w:rsidP="008E0248">
            <w:pPr>
              <w:pStyle w:val="Caption"/>
            </w:pPr>
            <w:bookmarkStart w:id="1" w:name="_Ref336247558"/>
            <w:proofErr w:type="spellStart"/>
            <w:proofErr w:type="gramStart"/>
            <w:r>
              <w:t>rxn</w:t>
            </w:r>
            <w:proofErr w:type="spellEnd"/>
            <w:proofErr w:type="gramEnd"/>
            <w:r>
              <w:t xml:space="preserve"> </w:t>
            </w:r>
            <w:fldSimple w:instr=" SEQ rxn \* ARABIC ">
              <w:r w:rsidR="00B45E56">
                <w:rPr>
                  <w:noProof/>
                </w:rPr>
                <w:t>1</w:t>
              </w:r>
            </w:fldSimple>
            <w:bookmarkEnd w:id="1"/>
          </w:p>
        </w:tc>
      </w:tr>
    </w:tbl>
    <w:p w14:paraId="42E4A98E" w14:textId="7379D0F2" w:rsidR="00990B05" w:rsidRDefault="008E0248" w:rsidP="00B225E8">
      <w:pPr>
        <w:spacing w:before="120" w:line="360" w:lineRule="auto"/>
        <w:jc w:val="both"/>
        <w:rPr>
          <w:rFonts w:cs="Times New Roman"/>
        </w:rPr>
      </w:pPr>
      <w:r>
        <w:rPr>
          <w:rFonts w:cs="Times New Roman"/>
        </w:rPr>
        <w:t>B</w:t>
      </w:r>
      <w:r w:rsidR="001C271A">
        <w:rPr>
          <w:rFonts w:cs="Times New Roman"/>
        </w:rPr>
        <w:t>i</w:t>
      </w:r>
      <w:r w:rsidR="008E6C7F">
        <w:rPr>
          <w:rFonts w:cs="Times New Roman"/>
        </w:rPr>
        <w:t>ological nitrogen removal (BNR)</w:t>
      </w:r>
      <w:r>
        <w:rPr>
          <w:rFonts w:cs="Times New Roman"/>
        </w:rPr>
        <w:t xml:space="preserve"> with </w:t>
      </w:r>
      <w:proofErr w:type="spellStart"/>
      <w:r>
        <w:rPr>
          <w:rFonts w:cs="Times New Roman"/>
        </w:rPr>
        <w:t>anammox</w:t>
      </w:r>
      <w:proofErr w:type="spellEnd"/>
      <w:r>
        <w:rPr>
          <w:rFonts w:cs="Times New Roman"/>
        </w:rPr>
        <w:t xml:space="preserve"> drastically reduces aeration demands by 60% and sludge production by 75%</w:t>
      </w:r>
      <w:r w:rsidR="00E53F2C">
        <w:rPr>
          <w:rFonts w:cs="Times New Roman"/>
        </w:rPr>
        <w:fldChar w:fldCharType="begin" w:fldLock="1"/>
      </w:r>
      <w:r w:rsidR="00F17788">
        <w:rPr>
          <w:rFonts w:cs="Times New Roman"/>
        </w:rPr>
        <w:instrText>ADDIN CSL_CITATION { "citationItems" : [ { "id" : "ITEM-1", "itemData" : { "URL" : "http://en.paques.nl/products/featured/anammox", "accessed" : { "date-parts" : [ [ "2016", "6", "1" ] ] }, "author" : [ { "dropping-particle" : "", "family" : "Paques", "given" : "", "non-dropping-particle" : "", "parse-names" : false, "suffix" : "" } ], "id" : "ITEM-1", "issued" : { "date-parts" : [ [ "0" ] ] }, "title" : "ANAMMOX (R)", "type" : "webpage" }, "uris" : [ "http://www.mendeley.com/documents/?uuid=31738364-37a2-4040-bd20-aa25eaf516b0" ] } ], "mendeley" : { "formattedCitation" : "[5]", "plainTextFormattedCitation" : "[5]", "previouslyFormattedCitation" : "[5]" }, "properties" : { "noteIndex" : 0 }, "schema" : "https://github.com/citation-style-language/schema/raw/master/csl-citation.json" }</w:instrText>
      </w:r>
      <w:r w:rsidR="00E53F2C">
        <w:rPr>
          <w:rFonts w:cs="Times New Roman"/>
        </w:rPr>
        <w:fldChar w:fldCharType="separate"/>
      </w:r>
      <w:r w:rsidR="00A87810" w:rsidRPr="00A87810">
        <w:rPr>
          <w:rFonts w:cs="Times New Roman"/>
          <w:noProof/>
        </w:rPr>
        <w:t>[5]</w:t>
      </w:r>
      <w:r w:rsidR="00E53F2C">
        <w:rPr>
          <w:rFonts w:cs="Times New Roman"/>
        </w:rPr>
        <w:fldChar w:fldCharType="end"/>
      </w:r>
      <w:r w:rsidR="001C271A">
        <w:rPr>
          <w:rFonts w:cs="Times New Roman"/>
        </w:rPr>
        <w:t>.</w:t>
      </w:r>
      <w:r w:rsidR="008E6C7F">
        <w:rPr>
          <w:rFonts w:cs="Times New Roman"/>
        </w:rPr>
        <w:t xml:space="preserve"> </w:t>
      </w:r>
      <w:r w:rsidRPr="007240EB">
        <w:rPr>
          <w:rFonts w:cs="Times New Roman"/>
        </w:rPr>
        <w:t>NO</w:t>
      </w:r>
      <w:r w:rsidRPr="007240EB">
        <w:rPr>
          <w:rFonts w:cs="Times New Roman"/>
          <w:vertAlign w:val="subscript"/>
        </w:rPr>
        <w:t>2</w:t>
      </w:r>
      <w:r w:rsidRPr="007240EB">
        <w:rPr>
          <w:rFonts w:cs="Times New Roman"/>
          <w:vertAlign w:val="superscript"/>
        </w:rPr>
        <w:t>-</w:t>
      </w:r>
      <w:r w:rsidRPr="007240EB">
        <w:rPr>
          <w:rFonts w:cs="Times New Roman"/>
        </w:rPr>
        <w:t xml:space="preserve"> is supplied to </w:t>
      </w:r>
      <w:proofErr w:type="spellStart"/>
      <w:r w:rsidRPr="007240EB">
        <w:rPr>
          <w:rFonts w:cs="Times New Roman"/>
        </w:rPr>
        <w:t>anammox</w:t>
      </w:r>
      <w:proofErr w:type="spellEnd"/>
      <w:r w:rsidRPr="007240EB">
        <w:rPr>
          <w:rFonts w:cs="Times New Roman"/>
        </w:rPr>
        <w:t xml:space="preserve"> by feeding half of the influent to an aerobic reactor where </w:t>
      </w:r>
      <w:proofErr w:type="gramStart"/>
      <w:r w:rsidRPr="007240EB">
        <w:rPr>
          <w:rFonts w:cs="Times New Roman"/>
        </w:rPr>
        <w:t>ammonium oxidizing</w:t>
      </w:r>
      <w:proofErr w:type="gramEnd"/>
      <w:r w:rsidRPr="007240EB">
        <w:rPr>
          <w:rFonts w:cs="Times New Roman"/>
        </w:rPr>
        <w:t xml:space="preserve"> bacteria (AOB) will oxidize NH</w:t>
      </w:r>
      <w:r w:rsidRPr="007240EB">
        <w:rPr>
          <w:rFonts w:cs="Times New Roman"/>
          <w:vertAlign w:val="subscript"/>
        </w:rPr>
        <w:t>4</w:t>
      </w:r>
      <w:r w:rsidRPr="007240EB">
        <w:rPr>
          <w:rFonts w:cs="Times New Roman"/>
          <w:vertAlign w:val="superscript"/>
        </w:rPr>
        <w:t>+</w:t>
      </w:r>
      <w:r w:rsidRPr="007240EB">
        <w:rPr>
          <w:rFonts w:cs="Times New Roman"/>
        </w:rPr>
        <w:t xml:space="preserve"> to NO</w:t>
      </w:r>
      <w:r w:rsidRPr="007240EB">
        <w:rPr>
          <w:rFonts w:cs="Times New Roman"/>
          <w:vertAlign w:val="subscript"/>
        </w:rPr>
        <w:t>2</w:t>
      </w:r>
      <w:r w:rsidRPr="007240EB">
        <w:rPr>
          <w:rFonts w:cs="Times New Roman"/>
          <w:vertAlign w:val="superscript"/>
        </w:rPr>
        <w:t>-</w:t>
      </w:r>
      <w:r w:rsidR="00B225E8">
        <w:rPr>
          <w:rFonts w:cs="Times New Roman"/>
        </w:rPr>
        <w:t xml:space="preserve">. Rather than nitrite oxidizing bacteria (NOB) further oxidizing </w:t>
      </w:r>
      <w:proofErr w:type="gramStart"/>
      <w:r w:rsidR="00B225E8">
        <w:rPr>
          <w:rFonts w:cs="Times New Roman"/>
        </w:rPr>
        <w:t xml:space="preserve">the </w:t>
      </w:r>
      <w:proofErr w:type="spellStart"/>
      <w:r w:rsidR="00B225E8">
        <w:rPr>
          <w:rFonts w:cs="Times New Roman"/>
        </w:rPr>
        <w:t>the</w:t>
      </w:r>
      <w:proofErr w:type="spellEnd"/>
      <w:proofErr w:type="gramEnd"/>
      <w:r w:rsidR="00B225E8">
        <w:rPr>
          <w:rFonts w:cs="Times New Roman"/>
        </w:rPr>
        <w:t xml:space="preserve"> </w:t>
      </w:r>
      <w:r w:rsidR="00B225E8" w:rsidRPr="007240EB">
        <w:rPr>
          <w:rFonts w:cs="Times New Roman"/>
        </w:rPr>
        <w:t>NO</w:t>
      </w:r>
      <w:r w:rsidR="00B225E8" w:rsidRPr="007240EB">
        <w:rPr>
          <w:rFonts w:cs="Times New Roman"/>
          <w:vertAlign w:val="subscript"/>
        </w:rPr>
        <w:t>2</w:t>
      </w:r>
      <w:r w:rsidR="00B225E8" w:rsidRPr="007240EB">
        <w:rPr>
          <w:rFonts w:cs="Times New Roman"/>
          <w:vertAlign w:val="superscript"/>
        </w:rPr>
        <w:t>-</w:t>
      </w:r>
      <w:r w:rsidR="00B225E8">
        <w:rPr>
          <w:rFonts w:cs="Times New Roman"/>
        </w:rPr>
        <w:t xml:space="preserve"> to </w:t>
      </w:r>
      <w:r w:rsidR="00B225E8" w:rsidRPr="007240EB">
        <w:rPr>
          <w:rFonts w:cs="Times New Roman"/>
        </w:rPr>
        <w:t>NO</w:t>
      </w:r>
      <w:r w:rsidR="00B225E8">
        <w:rPr>
          <w:rFonts w:cs="Times New Roman"/>
          <w:vertAlign w:val="subscript"/>
        </w:rPr>
        <w:t>3</w:t>
      </w:r>
      <w:r w:rsidR="00B225E8" w:rsidRPr="007240EB">
        <w:rPr>
          <w:rFonts w:cs="Times New Roman"/>
          <w:vertAlign w:val="superscript"/>
        </w:rPr>
        <w:t>-</w:t>
      </w:r>
      <w:r w:rsidR="00B225E8">
        <w:rPr>
          <w:rFonts w:cs="Times New Roman"/>
        </w:rPr>
        <w:t xml:space="preserve">, the </w:t>
      </w:r>
      <w:r w:rsidR="00B225E8" w:rsidRPr="007240EB">
        <w:rPr>
          <w:rFonts w:cs="Times New Roman"/>
        </w:rPr>
        <w:t>NO</w:t>
      </w:r>
      <w:r w:rsidR="00B225E8" w:rsidRPr="007240EB">
        <w:rPr>
          <w:rFonts w:cs="Times New Roman"/>
          <w:vertAlign w:val="subscript"/>
        </w:rPr>
        <w:t>2</w:t>
      </w:r>
      <w:r w:rsidR="00B225E8" w:rsidRPr="007240EB">
        <w:rPr>
          <w:rFonts w:cs="Times New Roman"/>
          <w:vertAlign w:val="superscript"/>
        </w:rPr>
        <w:t>-</w:t>
      </w:r>
      <w:r w:rsidR="00B225E8">
        <w:rPr>
          <w:rFonts w:cs="Times New Roman"/>
        </w:rPr>
        <w:t xml:space="preserve"> is s</w:t>
      </w:r>
      <w:r w:rsidR="00E53F2C">
        <w:rPr>
          <w:rFonts w:cs="Times New Roman"/>
        </w:rPr>
        <w:t xml:space="preserve">upplied to the </w:t>
      </w:r>
      <w:proofErr w:type="spellStart"/>
      <w:r w:rsidR="00E53F2C">
        <w:rPr>
          <w:rFonts w:cs="Times New Roman"/>
        </w:rPr>
        <w:t>anammox</w:t>
      </w:r>
      <w:proofErr w:type="spellEnd"/>
      <w:r w:rsidR="00E53F2C">
        <w:rPr>
          <w:rFonts w:cs="Times New Roman"/>
        </w:rPr>
        <w:t xml:space="preserve"> as an electron acceptor along with the untouched ammonium.</w:t>
      </w:r>
      <w:r w:rsidRPr="007240EB">
        <w:rPr>
          <w:rFonts w:cs="Times New Roman"/>
        </w:rPr>
        <w:t xml:space="preserve"> </w:t>
      </w:r>
      <w:r w:rsidR="00E53F2C">
        <w:rPr>
          <w:rFonts w:cs="Times New Roman"/>
        </w:rPr>
        <w:t>In traditional BNR, all influent is completely nitrified</w:t>
      </w:r>
      <w:r w:rsidR="00990B05">
        <w:rPr>
          <w:rFonts w:cs="Times New Roman"/>
        </w:rPr>
        <w:t xml:space="preserve"> before being denitrified. </w:t>
      </w:r>
      <w:r w:rsidR="00E53F2C">
        <w:rPr>
          <w:rFonts w:cs="Times New Roman"/>
        </w:rPr>
        <w:t xml:space="preserve">Because the </w:t>
      </w:r>
      <w:proofErr w:type="spellStart"/>
      <w:r w:rsidR="00E53F2C">
        <w:rPr>
          <w:rFonts w:cs="Times New Roman"/>
        </w:rPr>
        <w:t>anammox</w:t>
      </w:r>
      <w:proofErr w:type="spellEnd"/>
      <w:r w:rsidR="00E53F2C">
        <w:rPr>
          <w:rFonts w:cs="Times New Roman"/>
        </w:rPr>
        <w:t xml:space="preserve"> requires only half of the influent to undergo only </w:t>
      </w:r>
      <w:proofErr w:type="spellStart"/>
      <w:r w:rsidR="00E53F2C">
        <w:rPr>
          <w:rFonts w:cs="Times New Roman"/>
        </w:rPr>
        <w:t>nitritation</w:t>
      </w:r>
      <w:proofErr w:type="spellEnd"/>
      <w:r w:rsidR="00E53F2C">
        <w:rPr>
          <w:rFonts w:cs="Times New Roman"/>
        </w:rPr>
        <w:t xml:space="preserve">, as opposed to full </w:t>
      </w:r>
      <w:proofErr w:type="spellStart"/>
      <w:r w:rsidR="00E53F2C">
        <w:rPr>
          <w:rFonts w:cs="Times New Roman"/>
        </w:rPr>
        <w:t>denitrification</w:t>
      </w:r>
      <w:proofErr w:type="spellEnd"/>
      <w:r w:rsidR="00E53F2C">
        <w:rPr>
          <w:rFonts w:cs="Times New Roman"/>
        </w:rPr>
        <w:t xml:space="preserve">, </w:t>
      </w:r>
      <w:proofErr w:type="spellStart"/>
      <w:r w:rsidR="00E53F2C">
        <w:rPr>
          <w:rFonts w:cs="Times New Roman"/>
        </w:rPr>
        <w:t>oxgen</w:t>
      </w:r>
      <w:proofErr w:type="spellEnd"/>
      <w:r w:rsidR="00E53F2C">
        <w:rPr>
          <w:rFonts w:cs="Times New Roman"/>
        </w:rPr>
        <w:t xml:space="preserve"> demands, and therefore aeration demands, are significantly reduced. </w:t>
      </w:r>
      <w:proofErr w:type="spellStart"/>
      <w:r w:rsidR="00990B05">
        <w:rPr>
          <w:rFonts w:cs="Times New Roman"/>
        </w:rPr>
        <w:t>A</w:t>
      </w:r>
      <w:r w:rsidR="00E53F2C">
        <w:rPr>
          <w:rFonts w:cs="Times New Roman"/>
        </w:rPr>
        <w:t>nammox</w:t>
      </w:r>
      <w:proofErr w:type="spellEnd"/>
      <w:r w:rsidR="00990B05">
        <w:rPr>
          <w:rFonts w:cs="Times New Roman"/>
        </w:rPr>
        <w:t xml:space="preserve"> BNR removal also produces significantly less sludge, because no biomass is produced from NOB, biomass from AOB is halved, and </w:t>
      </w:r>
      <w:proofErr w:type="spellStart"/>
      <w:r w:rsidR="00990B05">
        <w:rPr>
          <w:rFonts w:cs="Times New Roman"/>
        </w:rPr>
        <w:t>anammox</w:t>
      </w:r>
      <w:proofErr w:type="spellEnd"/>
      <w:r w:rsidR="00E53F2C">
        <w:rPr>
          <w:rFonts w:cs="Times New Roman"/>
        </w:rPr>
        <w:t xml:space="preserve"> have a much lower biomass yield when compared to denitrifying heterotrophs, (0.13 and 1.29 </w:t>
      </w:r>
      <w:proofErr w:type="spellStart"/>
      <w:r w:rsidR="00E53F2C">
        <w:rPr>
          <w:rFonts w:cs="Times New Roman"/>
        </w:rPr>
        <w:t>gVSS</w:t>
      </w:r>
      <w:proofErr w:type="spellEnd"/>
      <w:r w:rsidR="00E53F2C">
        <w:rPr>
          <w:rFonts w:cs="Times New Roman"/>
        </w:rPr>
        <w:t>/</w:t>
      </w:r>
      <w:proofErr w:type="spellStart"/>
      <w:r w:rsidR="00E53F2C">
        <w:rPr>
          <w:rFonts w:cs="Times New Roman"/>
        </w:rPr>
        <w:t>gN</w:t>
      </w:r>
      <w:proofErr w:type="spellEnd"/>
      <w:r w:rsidR="00E53F2C">
        <w:rPr>
          <w:rFonts w:cs="Times New Roman"/>
        </w:rPr>
        <w:t xml:space="preserve"> respectively)</w:t>
      </w:r>
      <w:r w:rsidR="00990B05">
        <w:rPr>
          <w:rFonts w:cs="Times New Roman"/>
        </w:rPr>
        <w:fldChar w:fldCharType="begin" w:fldLock="1"/>
      </w:r>
      <w:r w:rsidR="00F17788">
        <w:rPr>
          <w:rFonts w:cs="Times New Roman"/>
        </w:rPr>
        <w:instrText>ADDIN CSL_CITATION { "citationItems" : [ { "id" : "ITEM-1", "itemData" : { "ISBN" : "0-07-340118-8", "author" : [ { "dropping-particle" : "", "family" : "Tchobanoglous", "given" : "G.", "non-dropping-particle" : "", "parse-names" : false, "suffix" : "" }, { "dropping-particle" : "", "family" : "Burton", "given" : "F. L.", "non-dropping-particle" : "", "parse-names" : false, "suffix" : "" }, { "dropping-particle" : "", "family" : "Stensel", "given" : "H. D.", "non-dropping-particle" : "", "parse-names" : false, "suffix" : "" } ], "edition" : "4th", "id" : "ITEM-1", "issued" : { "date-parts" : [ [ "2014" ] ] }, "publisher" : "McGraw Hill", "publisher-place" : "New York, New York", "title" : "Wastewater Engineering: Treatment and Resource Recovery", "type" : "book" }, "uris" : [ "http://www.mendeley.com/documents/?uuid=09466d4d-c83d-4564-9eb8-739aa6742ad4" ] } ], "mendeley" : { "formattedCitation" : "[6]", "plainTextFormattedCitation" : "[6]", "previouslyFormattedCitation" : "[6]" }, "properties" : { "noteIndex" : 0 }, "schema" : "https://github.com/citation-style-language/schema/raw/master/csl-citation.json" }</w:instrText>
      </w:r>
      <w:r w:rsidR="00990B05">
        <w:rPr>
          <w:rFonts w:cs="Times New Roman"/>
        </w:rPr>
        <w:fldChar w:fldCharType="separate"/>
      </w:r>
      <w:r w:rsidR="00A87810" w:rsidRPr="00A87810">
        <w:rPr>
          <w:rFonts w:cs="Times New Roman"/>
          <w:noProof/>
        </w:rPr>
        <w:t>[6]</w:t>
      </w:r>
      <w:r w:rsidR="00990B05">
        <w:rPr>
          <w:rFonts w:cs="Times New Roman"/>
        </w:rPr>
        <w:fldChar w:fldCharType="end"/>
      </w:r>
      <w:r w:rsidR="00E53F2C">
        <w:rPr>
          <w:rFonts w:cs="Times New Roman"/>
        </w:rPr>
        <w:t xml:space="preserve">. </w:t>
      </w:r>
      <w:r w:rsidRPr="007240EB">
        <w:rPr>
          <w:rFonts w:cs="Times New Roman"/>
        </w:rPr>
        <w:t xml:space="preserve">However, </w:t>
      </w:r>
      <w:proofErr w:type="spellStart"/>
      <w:r w:rsidR="00990B05">
        <w:rPr>
          <w:rFonts w:cs="Times New Roman"/>
        </w:rPr>
        <w:t>anammox</w:t>
      </w:r>
      <w:proofErr w:type="spellEnd"/>
      <w:r w:rsidR="00990B05">
        <w:rPr>
          <w:rFonts w:cs="Times New Roman"/>
        </w:rPr>
        <w:t xml:space="preserve"> has not yet been successfully </w:t>
      </w:r>
      <w:proofErr w:type="spellStart"/>
      <w:r w:rsidR="00990B05">
        <w:rPr>
          <w:rFonts w:cs="Times New Roman"/>
        </w:rPr>
        <w:t>impletmented</w:t>
      </w:r>
      <w:proofErr w:type="spellEnd"/>
      <w:r w:rsidR="00990B05">
        <w:rPr>
          <w:rFonts w:cs="Times New Roman"/>
        </w:rPr>
        <w:t xml:space="preserve"> in mainstream WWT as it is very difficult to limit the act</w:t>
      </w:r>
      <w:r w:rsidR="00B225E8">
        <w:rPr>
          <w:rFonts w:cs="Times New Roman"/>
        </w:rPr>
        <w:t xml:space="preserve">ivity of NOB in these systems. </w:t>
      </w:r>
    </w:p>
    <w:p w14:paraId="229EF346" w14:textId="28702F0C" w:rsidR="00B225E8" w:rsidRDefault="00B225E8" w:rsidP="008E6C7F">
      <w:pPr>
        <w:spacing w:before="120" w:line="360" w:lineRule="auto"/>
        <w:ind w:firstLine="720"/>
        <w:jc w:val="both"/>
        <w:rPr>
          <w:rFonts w:cs="Times New Roman"/>
        </w:rPr>
      </w:pPr>
      <w:r>
        <w:rPr>
          <w:rFonts w:cs="Times New Roman"/>
        </w:rPr>
        <w:t xml:space="preserve">Recently, an organism has been discovered that could obviate the need for </w:t>
      </w:r>
      <w:proofErr w:type="spellStart"/>
      <w:r>
        <w:rPr>
          <w:rFonts w:cs="Times New Roman"/>
        </w:rPr>
        <w:t>anammox</w:t>
      </w:r>
      <w:proofErr w:type="spellEnd"/>
      <w:r>
        <w:rPr>
          <w:rFonts w:cs="Times New Roman"/>
        </w:rPr>
        <w:t xml:space="preserve"> to outcompete NOB for nitrite</w:t>
      </w:r>
      <w:r w:rsidR="00FF11F6">
        <w:rPr>
          <w:rFonts w:cs="Times New Roman"/>
        </w:rPr>
        <w:t xml:space="preserve"> while simultaneously reduce the production of methane in WWT</w:t>
      </w:r>
      <w:r>
        <w:rPr>
          <w:rFonts w:cs="Times New Roman"/>
        </w:rPr>
        <w:fldChar w:fldCharType="begin" w:fldLock="1"/>
      </w:r>
      <w:r w:rsidR="00F17788">
        <w:rPr>
          <w:rFonts w:cs="Times New Roman"/>
        </w:rPr>
        <w:instrText>ADDIN CSL_CITATION { "citationItems" : [ { "id" : "ITEM-1", "itemData" : { "ISSN" : "00167037", "abstract" : "Anaerobic oxidation of methane coupled to nitrite reduction is a recently discovered methane sink of as yet unknown global significance. The bacteria that have been identified to carry out this process, Candidatus Methylomirabilis oxyfera, oxidize methane via the known aerobic pathway involving the monooxygenase reaction. In contrast to aerobic methanotrophs, oxygen is produced intracellularly and used for the activation of methane by a phylogenetically distinct particulate methane monooxygenase (pMMO). Here we report the fractionation factors for carbon and hydrogen during methane oxidation by an enrichment culture of M.oxyfera bacteria. In two separate batch incubation experiments with different absolute biomass and methane contents, the specific methanotrophic activity was similar and the progressive isotope enrichment identical. Headspace methane was consumed up to 98% with rates showing typical first order reaction kinetics. The enrichment factors determined by Rayleigh equations were \u221229.2\u00b12.6\u2030 for \u03b413C (\u03b5C) and \u2212227.6\u00b113.5\u2030 for \u03b42H (\u03b5H), respectively. These enrichment factors were in the upper range of values reported so far for aerobic methanotrophs. In addition, two-dimensional specific isotope analysis (\u039b=(\u03b1H-1-1)/(\u03b1C-1-1)) was performed and also the determined \u039b value of 9.8 was within the range determined for other aerobic and anaerobic methanotrophs. The results showed that in contrast to abiotic processes biological methane oxidation exhibits a narrow range of fractionation factors for carbon and hydrogen irrespective of the underlying biochemical mechanisms. This work will therefore facilitate the correct interpretation of isotopic composition of atmospheric methane with implications for modeling of global carbon fluxes.", "author" : [ { "dropping-particle" : "", "family" : "Rasigraf", "given" : "Olivia", "non-dropping-particle" : "", "parse-names" : false, "suffix" : "" }, { "dropping-particle" : "", "family" : "Vogt", "given" : "Carsten", "non-dropping-particle" : "", "parse-names" : false, "suffix" : "" }, { "dropping-particle" : "", "family" : "Richnow", "given" : "Hans-Hermann", "non-dropping-particle" : "", "parse-names" : false, "suffix" : "" }, { "dropping-particle" : "", "family" : "Jetten", "given" : "Mike S.M.", "non-dropping-particle" : "", "parse-names" : false, "suffix" : "" }, { "dropping-particle" : "", "family" : "Ettwig", "given" : "Katharina F.", "non-dropping-particle" : "", "parse-names" : false, "suffix" : "" } ], "container-title" : "Geochimica et Cosmochimica Acta", "id" : "ITEM-1", "issued" : { "date-parts" : [ [ "2012", "7" ] ] }, "page" : "256-264", "title" : "Carbon and hydrogen isotope fractionation during nitrite-dependent anaerobic methane oxidation by Methylomirabilis oxyfera", "type" : "article-journal", "volume" : "89" }, "uris" : [ "http://www.mendeley.com/documents/?uuid=121d69a7-b414-44e3-9cf0-305910ce5d85" ] } ], "mendeley" : { "formattedCitation" : "[7]", "plainTextFormattedCitation" : "[7]", "previouslyFormattedCitation" : "[7]" }, "properties" : { "noteIndex" : 0 }, "schema" : "https://github.com/citation-style-language/schema/raw/master/csl-citation.json" }</w:instrText>
      </w:r>
      <w:r>
        <w:rPr>
          <w:rFonts w:cs="Times New Roman"/>
        </w:rPr>
        <w:fldChar w:fldCharType="separate"/>
      </w:r>
      <w:r w:rsidR="00A87810" w:rsidRPr="00A87810">
        <w:rPr>
          <w:rFonts w:cs="Times New Roman"/>
          <w:noProof/>
        </w:rPr>
        <w:t>[7]</w:t>
      </w:r>
      <w:r>
        <w:rPr>
          <w:rFonts w:cs="Times New Roman"/>
        </w:rPr>
        <w:fldChar w:fldCharType="end"/>
      </w:r>
      <w:r>
        <w:rPr>
          <w:rFonts w:cs="Times New Roman"/>
        </w:rPr>
        <w:t>. Nitrate-driven</w:t>
      </w:r>
      <w:r w:rsidR="001C271A" w:rsidRPr="00501102">
        <w:rPr>
          <w:rFonts w:cs="Times New Roman"/>
        </w:rPr>
        <w:t xml:space="preserve"> anaerobic methane oxidizers</w:t>
      </w:r>
      <w:r>
        <w:rPr>
          <w:rFonts w:cs="Times New Roman"/>
        </w:rPr>
        <w:t xml:space="preserve"> (n-</w:t>
      </w:r>
      <w:proofErr w:type="spellStart"/>
      <w:r>
        <w:rPr>
          <w:rFonts w:cs="Times New Roman"/>
        </w:rPr>
        <w:t>damo</w:t>
      </w:r>
      <w:proofErr w:type="spellEnd"/>
      <w:r>
        <w:rPr>
          <w:rFonts w:cs="Times New Roman"/>
        </w:rPr>
        <w:t xml:space="preserve">), named </w:t>
      </w:r>
      <w:r w:rsidRPr="00BA4A83">
        <w:rPr>
          <w:rFonts w:cs="Times New Roman"/>
          <w:i/>
        </w:rPr>
        <w:t xml:space="preserve">Ca. </w:t>
      </w:r>
      <w:proofErr w:type="spellStart"/>
      <w:r w:rsidRPr="00BA4A83">
        <w:rPr>
          <w:rFonts w:cs="Times New Roman"/>
          <w:i/>
        </w:rPr>
        <w:t>Methanoperedens</w:t>
      </w:r>
      <w:proofErr w:type="spellEnd"/>
      <w:r w:rsidRPr="00BA4A83">
        <w:rPr>
          <w:rFonts w:cs="Times New Roman"/>
          <w:i/>
        </w:rPr>
        <w:t xml:space="preserve"> </w:t>
      </w:r>
      <w:proofErr w:type="spellStart"/>
      <w:r w:rsidRPr="00BA4A83">
        <w:rPr>
          <w:rFonts w:cs="Times New Roman"/>
          <w:i/>
        </w:rPr>
        <w:t>nitroreducens</w:t>
      </w:r>
      <w:proofErr w:type="spellEnd"/>
      <w:r>
        <w:rPr>
          <w:rFonts w:cs="Times New Roman"/>
        </w:rPr>
        <w:t>, use methane as an electron acceptor to reduce nitrate to nitrite</w:t>
      </w:r>
      <w:r w:rsidR="00B45E56">
        <w:rPr>
          <w:rFonts w:cs="Times New Roman"/>
        </w:rPr>
        <w:t xml:space="preserve"> in the stoichiometry provided in </w:t>
      </w:r>
      <w:r w:rsidR="00B45E56">
        <w:rPr>
          <w:rFonts w:cs="Times New Roman"/>
        </w:rPr>
        <w:fldChar w:fldCharType="begin"/>
      </w:r>
      <w:r w:rsidR="00B45E56">
        <w:rPr>
          <w:rFonts w:cs="Times New Roman"/>
        </w:rPr>
        <w:instrText xml:space="preserve"> REF _Ref336250505 \h </w:instrText>
      </w:r>
      <w:r w:rsidR="00B45E56">
        <w:rPr>
          <w:rFonts w:cs="Times New Roman"/>
        </w:rPr>
      </w:r>
      <w:r w:rsidR="00B45E56">
        <w:rPr>
          <w:rFonts w:cs="Times New Roman"/>
        </w:rPr>
        <w:fldChar w:fldCharType="separate"/>
      </w:r>
      <w:proofErr w:type="spellStart"/>
      <w:r w:rsidR="00B45E56">
        <w:t>rxn</w:t>
      </w:r>
      <w:proofErr w:type="spellEnd"/>
      <w:r w:rsidR="00B45E56">
        <w:t xml:space="preserve"> </w:t>
      </w:r>
      <w:r w:rsidR="00B45E56">
        <w:rPr>
          <w:noProof/>
        </w:rPr>
        <w:t>2</w:t>
      </w:r>
      <w:r w:rsidR="00B45E56">
        <w:rPr>
          <w:rFonts w:cs="Times New Roman"/>
        </w:rPr>
        <w:fldChar w:fldCharType="end"/>
      </w:r>
      <w:r w:rsidR="00B45E56">
        <w:rPr>
          <w:rFonts w:cs="Times New Roman"/>
        </w:rPr>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2268"/>
      </w:tblGrid>
      <w:tr w:rsidR="00B225E8" w14:paraId="40EB3BC9" w14:textId="77777777" w:rsidTr="00F17788">
        <w:tc>
          <w:tcPr>
            <w:tcW w:w="4932" w:type="dxa"/>
          </w:tcPr>
          <w:p w14:paraId="15AF2BF5" w14:textId="08E50D77" w:rsidR="00B225E8" w:rsidRPr="00C83933" w:rsidRDefault="00B225E8" w:rsidP="00F17788">
            <w:r w:rsidRPr="00C83933">
              <w:t>CH</w:t>
            </w:r>
            <w:r>
              <w:rPr>
                <w:vertAlign w:val="subscript"/>
              </w:rPr>
              <w:t xml:space="preserve">4 </w:t>
            </w:r>
            <w:r w:rsidRPr="00C83933">
              <w:t>+ NO</w:t>
            </w:r>
            <w:r w:rsidRPr="00C83933">
              <w:rPr>
                <w:vertAlign w:val="subscript"/>
              </w:rPr>
              <w:t>3</w:t>
            </w:r>
            <w:proofErr w:type="gramStart"/>
            <w:r w:rsidRPr="00C83933">
              <w:rPr>
                <w:vertAlign w:val="superscript"/>
              </w:rPr>
              <w:t xml:space="preserve">- </w:t>
            </w:r>
            <w:r w:rsidRPr="00C83933">
              <w:t xml:space="preserve">  </w:t>
            </w:r>
            <w:proofErr w:type="gramEnd"/>
            <w:r w:rsidRPr="00C83933">
              <w:sym w:font="Wingdings" w:char="00E0"/>
            </w:r>
            <w:r>
              <w:t xml:space="preserve"> </w:t>
            </w:r>
            <w:r w:rsidRPr="00C83933">
              <w:t xml:space="preserve"> CO</w:t>
            </w:r>
            <w:r w:rsidRPr="00C83933">
              <w:rPr>
                <w:vertAlign w:val="subscript"/>
              </w:rPr>
              <w:t>2</w:t>
            </w:r>
            <w:r>
              <w:t xml:space="preserve">  +  </w:t>
            </w:r>
            <w:r w:rsidRPr="00C83933">
              <w:t>NO</w:t>
            </w:r>
            <w:r w:rsidRPr="00C83933">
              <w:rPr>
                <w:vertAlign w:val="subscript"/>
              </w:rPr>
              <w:t>2</w:t>
            </w:r>
            <w:r w:rsidRPr="00C83933">
              <w:rPr>
                <w:vertAlign w:val="superscript"/>
              </w:rPr>
              <w:t xml:space="preserve">- </w:t>
            </w:r>
            <w:r>
              <w:rPr>
                <w:vertAlign w:val="superscript"/>
              </w:rPr>
              <w:fldChar w:fldCharType="begin" w:fldLock="1"/>
            </w:r>
            <w:r w:rsidR="00F17788">
              <w:rPr>
                <w:vertAlign w:val="superscript"/>
              </w:rPr>
              <w:instrText>ADDIN CSL_CITATION { "citationItems" : [ { "id" : "ITEM-1", "itemData" : { "DOI" : "10.1038/nature12375", "ISBN" : "1476-4687 (Electronic)\\n0028-0836 (Linking)", "ISSN" : "1476-4687", "PMID" : "23892779", "abstract" : "Anaerobic oxidation of methane (AOM) is critical for controlling the flux of methane from anoxic environments. AOM coupled to iron, manganese and sulphate reduction have been demonstrated in consortia containing anaerobic methanotrophic (ANME) archaea. More recently it has been shown that the bacterium Candidatus 'Methylomirabilis oxyfera' can couple AOM to nitrite reduction through an intra-aerobic methane oxidation pathway. Bioreactors capable of AOM coupled to denitrification have resulted in the enrichment of 'M. oxyfera' and a novel ANME lineage, ANME-2d. However, as 'M. oxyfera' can independently couple AOM to denitrification, the role of ANME-2d in the process is unresolved. Here, a bioreactor fed with nitrate, ammonium and methane was dominated by a single ANME-2d population performing nitrate-driven AOM. Metagenomic, single-cell genomic and metatranscriptomic analyses combined with bioreactor performance and (13)C- and (15)N-labelling experiments show that ANME-2d is capable of independent AOM through reverse methanogenesis using nitrate as the terminal electron acceptor. Comparative analyses reveal that the genes for nitrate reduction were transferred laterally from a bacterial donor, suggesting selection for this novel process within ANME-2d. Nitrite produced by ANME-2d is reduced to dinitrogen gas through a syntrophic relationship with an anaerobic ammonium-oxidizing bacterium, effectively outcompeting 'M. oxyfera' in the system. We propose the name Candidatus 'Methanoperedens nitroreducens' for the ANME-2d population and the family Candidatus 'Methanoperedenaceae' for the ANME-2d lineage. We predict that 'M. nitroreducens' and other members of the 'Methanoperedenaceae' have an important role in linking the global carbon and nitrogen cycles in anoxic environments.", "author" : [ { "dropping-particle" : "", "family" : "Haroon", "given" : "Mohamed F", "non-dropping-particle" : "", "parse-names" : false, "suffix" : "" }, { "dropping-particle" : "", "family" : "Hu", "given" : "Shihu", "non-dropping-particle" : "", "parse-names" : false, "suffix" : "" }, { "dropping-particle" : "", "family" : "Shi", "given" : "Ying", "non-dropping-particle" : "", "parse-names" : false, "suffix" : "" }, { "dropping-particle" : "", "family" : "Imelfort", "given" : "Michael", "non-dropping-particle" : "", "parse-names" : false, "suffix" : "" }, { "dropping-particle" : "", "family" : "Keller", "given" : "Jurg", "non-dropping-particle" : "", "parse-names" : false, "suffix" : "" }, { "dropping-particle" : "", "family" : "Hugenholtz", "given" : "Philip", "non-dropping-particle" : "", "parse-names" : false, "suffix" : "" }, { "dropping-particle" : "", "family" : "Yuan", "given" : "Zhiguo", "non-dropping-particle" : "", "parse-names" : false, "suffix" : "" }, { "dropping-particle" : "", "family" : "Tyson", "given" : "Gene W", "non-dropping-particle" : "", "parse-names" : false, "suffix" : "" } ], "container-title" : "Nature", "id" : "ITEM-1", "issue" : "7464", "issued" : { "date-parts" : [ [ "2013" ] ] }, "note" : "- ANME 2d//'Methanoperedens Nitroreducens' is the archaea \n- 'M. Oxyfera' is the bacteria\n- 90% of methanogenesis is eaten by ANME Archaea?!\n- M. Nitroreducens is the first report of a full reverse methanogenesis pathway in an ANME organism\n- M. Nitroreducens &amp;amp; Anammox shown to grow together successfully.\n\nRead:\n7. Reeburgh, W.S. Oceanic methane Biogeochemistry pg 107 (for 90% motivator)\n14. Hu et al 2011, (how their bioreactor is operated)\nThings that cite this", "page" : "567-70", "publisher" : "Nature Publishing Group", "title" : "Anaerobic oxidation of methane coupled to nitrate reduction in a novel archaeal lineage.", "type" : "article-journal", "volume" : "500" }, "uris" : [ "http://www.mendeley.com/documents/?uuid=1dbf657a-6c2c-4e50-ab16-12caa9365a44" ] } ], "mendeley" : { "formattedCitation" : "[8]", "plainTextFormattedCitation" : "[8]", "previouslyFormattedCitation" : "[8]" }, "properties" : { "noteIndex" : 0 }, "schema" : "https://github.com/citation-style-language/schema/raw/master/csl-citation.json" }</w:instrText>
            </w:r>
            <w:r>
              <w:rPr>
                <w:vertAlign w:val="superscript"/>
              </w:rPr>
              <w:fldChar w:fldCharType="separate"/>
            </w:r>
            <w:r w:rsidR="00A87810" w:rsidRPr="00A87810">
              <w:rPr>
                <w:noProof/>
              </w:rPr>
              <w:t>[8]</w:t>
            </w:r>
            <w:r>
              <w:rPr>
                <w:vertAlign w:val="superscript"/>
              </w:rPr>
              <w:fldChar w:fldCharType="end"/>
            </w:r>
          </w:p>
        </w:tc>
        <w:tc>
          <w:tcPr>
            <w:tcW w:w="2268" w:type="dxa"/>
          </w:tcPr>
          <w:p w14:paraId="7C360F05" w14:textId="08F80F12" w:rsidR="00B225E8" w:rsidRDefault="00B45E56" w:rsidP="00F17788">
            <w:pPr>
              <w:pStyle w:val="Caption"/>
            </w:pPr>
            <w:bookmarkStart w:id="2" w:name="_Ref336250505"/>
            <w:proofErr w:type="spellStart"/>
            <w:proofErr w:type="gramStart"/>
            <w:r>
              <w:t>rxn</w:t>
            </w:r>
            <w:proofErr w:type="spellEnd"/>
            <w:proofErr w:type="gramEnd"/>
            <w:r>
              <w:t xml:space="preserve"> </w:t>
            </w:r>
            <w:fldSimple w:instr=" SEQ rxn \* ARABIC ">
              <w:r>
                <w:rPr>
                  <w:noProof/>
                </w:rPr>
                <w:t>2</w:t>
              </w:r>
            </w:fldSimple>
            <w:bookmarkEnd w:id="2"/>
          </w:p>
        </w:tc>
      </w:tr>
    </w:tbl>
    <w:p w14:paraId="4DDF6A08" w14:textId="77777777" w:rsidR="00B225E8" w:rsidRDefault="00B225E8" w:rsidP="00B225E8">
      <w:pPr>
        <w:spacing w:before="120" w:line="360" w:lineRule="auto"/>
        <w:jc w:val="both"/>
        <w:rPr>
          <w:rFonts w:cs="Times New Roman"/>
        </w:rPr>
      </w:pPr>
    </w:p>
    <w:p w14:paraId="0C26B29E" w14:textId="4E3D9A71" w:rsidR="00F17788" w:rsidRDefault="00B45E56" w:rsidP="00B45E56">
      <w:pPr>
        <w:spacing w:before="120" w:line="360" w:lineRule="auto"/>
        <w:jc w:val="both"/>
        <w:rPr>
          <w:rFonts w:cs="Times New Roman"/>
        </w:rPr>
      </w:pPr>
      <w:r>
        <w:rPr>
          <w:rFonts w:cs="Times New Roman"/>
        </w:rPr>
        <w:t>N-</w:t>
      </w:r>
      <w:proofErr w:type="spellStart"/>
      <w:r>
        <w:rPr>
          <w:rFonts w:cs="Times New Roman"/>
        </w:rPr>
        <w:t>damo</w:t>
      </w:r>
      <w:proofErr w:type="spellEnd"/>
      <w:r>
        <w:rPr>
          <w:rFonts w:cs="Times New Roman"/>
        </w:rPr>
        <w:t xml:space="preserve"> have been successful</w:t>
      </w:r>
      <w:r w:rsidR="00FF11F6">
        <w:rPr>
          <w:rFonts w:cs="Times New Roman"/>
        </w:rPr>
        <w:t xml:space="preserve">ly shown to grow with </w:t>
      </w:r>
      <w:proofErr w:type="spellStart"/>
      <w:r w:rsidR="00FF11F6">
        <w:rPr>
          <w:rFonts w:cs="Times New Roman"/>
        </w:rPr>
        <w:t>anammox</w:t>
      </w:r>
      <w:proofErr w:type="spellEnd"/>
      <w:r w:rsidR="00FF11F6">
        <w:rPr>
          <w:rFonts w:cs="Times New Roman"/>
        </w:rPr>
        <w:t xml:space="preserve"> in multiple bioreactors</w:t>
      </w:r>
      <w:r w:rsidR="00F17788">
        <w:rPr>
          <w:rFonts w:cs="Times New Roman"/>
        </w:rPr>
        <w:t xml:space="preserve"> </w:t>
      </w:r>
      <w:r w:rsidR="00F17788">
        <w:rPr>
          <w:rFonts w:cs="Times New Roman"/>
        </w:rPr>
        <w:fldChar w:fldCharType="begin" w:fldLock="1"/>
      </w:r>
      <w:r w:rsidR="00F17788">
        <w:rPr>
          <w:rFonts w:cs="Times New Roman"/>
        </w:rPr>
        <w:instrText>ADDIN CSL_CITATION { "citationItems" : [ { "id" : "ITEM-1", "itemData" : { "DOI" : "10.1038/nature12375", "ISBN" : "1476-4687 (Electronic)\\n0028-0836 (Linking)", "ISSN" : "1476-4687", "PMID" : "23892779", "abstract" : "Anaerobic oxidation of methane (AOM) is critical for controlling the flux of methane from anoxic environments. AOM coupled to iron, manganese and sulphate reduction have been demonstrated in consortia containing anaerobic methanotrophic (ANME) archaea. More recently it has been shown that the bacterium Candidatus 'Methylomirabilis oxyfera' can couple AOM to nitrite reduction through an intra-aerobic methane oxidation pathway. Bioreactors capable of AOM coupled to denitrification have resulted in the enrichment of 'M. oxyfera' and a novel ANME lineage, ANME-2d. However, as 'M. oxyfera' can independently couple AOM to denitrification, the role of ANME-2d in the process is unresolved. Here, a bioreactor fed with nitrate, ammonium and methane was dominated by a single ANME-2d population performing nitrate-driven AOM. Metagenomic, single-cell genomic and metatranscriptomic analyses combined with bioreactor performance and (13)C- and (15)N-labelling experiments show that ANME-2d is capable of independent AOM through reverse methanogenesis using nitrate as the terminal electron acceptor. Comparative analyses reveal that the genes for nitrate reduction were transferred laterally from a bacterial donor, suggesting selection for this novel process within ANME-2d. Nitrite produced by ANME-2d is reduced to dinitrogen gas through a syntrophic relationship with an anaerobic ammonium-oxidizing bacterium, effectively outcompeting 'M. oxyfera' in the system. We propose the name Candidatus 'Methanoperedens nitroreducens' for the ANME-2d population and the family Candidatus 'Methanoperedenaceae' for the ANME-2d lineage. We predict that 'M. nitroreducens' and other members of the 'Methanoperedenaceae' have an important role in linking the global carbon and nitrogen cycles in anoxic environments.", "author" : [ { "dropping-particle" : "", "family" : "Haroon", "given" : "Mohamed F", "non-dropping-particle" : "", "parse-names" : false, "suffix" : "" }, { "dropping-particle" : "", "family" : "Hu", "given" : "Shihu", "non-dropping-particle" : "", "parse-names" : false, "suffix" : "" }, { "dropping-particle" : "", "family" : "Shi", "given" : "Ying", "non-dropping-particle" : "", "parse-names" : false, "suffix" : "" }, { "dropping-particle" : "", "family" : "Imelfort", "given" : "Michael", "non-dropping-particle" : "", "parse-names" : false, "suffix" : "" }, { "dropping-particle" : "", "family" : "Keller", "given" : "Jurg", "non-dropping-particle" : "", "parse-names" : false, "suffix" : "" }, { "dropping-particle" : "", "family" : "Hugenholtz", "given" : "Philip", "non-dropping-particle" : "", "parse-names" : false, "suffix" : "" }, { "dropping-particle" : "", "family" : "Yuan", "given" : "Zhiguo", "non-dropping-particle" : "", "parse-names" : false, "suffix" : "" }, { "dropping-particle" : "", "family" : "Tyson", "given" : "Gene W", "non-dropping-particle" : "", "parse-names" : false, "suffix" : "" } ], "container-title" : "Nature", "id" : "ITEM-1", "issue" : "7464", "issued" : { "date-parts" : [ [ "2013" ] ] }, "note" : "- ANME 2d//'Methanoperedens Nitroreducens' is the archaea \n- 'M. Oxyfera' is the bacteria\n- 90% of methanogenesis is eaten by ANME Archaea?!\n- M. Nitroreducens is the first report of a full reverse methanogenesis pathway in an ANME organism\n- M. Nitroreducens &amp;amp; Anammox shown to grow together successfully.\n\nRead:\n7. Reeburgh, W.S. Oceanic methane Biogeochemistry pg 107 (for 90% motivator)\n14. Hu et al 2011, (how their bioreactor is operated)\nThings that cite this", "page" : "567-70", "publisher" : "Nature Publishing Group", "title" : "Anaerobic oxidation of methane coupled to nitrate reduction in a novel archaeal lineage.", "type" : "article-journal", "volume" : "500" }, "uris" : [ "http://www.mendeley.com/documents/?uuid=1b473d64-7247-45dc-a248-662412d54418" ] }, { "id" : "ITEM-2", "itemData" : { "ISSN" : "1098-5336", "abstract" : "Anaerobic methane oxidation coupled to denitrification was recently assigned to bacteria belonging to the uncultured phylum NC10. In this study, we incubated sediment from a eutrophic ditch harboring a diverse community of NC10 bacteria in a bioreactor with a constant supply of methane and nitrite. After 6 months, fluorescence in situ hybridization showed that NC10 bacteria dominated the resulting population. The enrichment culture oxidized methane and reduced nitrite to dinitrogen gas. We assessed NC10 phylum diversity in the inoculum and the enrichment culture, compiled the sequences currently available for this bacterial phylum, and showed that of the initial diversity, only members of one subgroup had been enriched. The growth of this subgroup was monitored by quantitative PCR and correlated to nitrite-reducing activity and the total biomass of the culture. Together, the results indicate that the enriched subgroup of NC10 bacteria is responsible for anaerobic methane oxidation coupled to nitrite reduction. Due to methodological limitations (a strong bias against NC10 bacteria in 16S rRNA gene clone libraries and inhibition by commonly used stopper material) the environmental distribution and importance of these bacteria could be largely underestimated at present.", "author" : [ { "dropping-particle" : "", "family" : "Ettwig", "given" : "Katharina F", "non-dropping-particle" : "", "parse-names" : false, "suffix" : "" }, { "dropping-particle" : "", "family" : "Alen", "given" : "Theo", "non-dropping-particle" : "van", "parse-names" : false, "suffix" : "" }, { "dropping-particle" : "", "family" : "Pas-Schoonen", "given" : "Katinka T", "non-dropping-particle" : "van de", "parse-names" : false, "suffix" : "" }, { "dropping-particle" : "", "family" : "Jetten", "given" : "Mike S M", "non-dropping-particle" : "", "parse-names" : false, "suffix" : "" }, { "dropping-particle" : "", "family" : "Strous", "given" : "Marc", "non-dropping-particle" : "", "parse-names" : false, "suffix" : "" } ], "container-title" : "Applied and environmental microbiology", "id" : "ITEM-2", "issue" : "11", "issued" : { "date-parts" : [ [ "2009", "7", "1" ] ] }, "page" : "3656-62", "title" : "Enrichment and molecular detection of denitrifying methanotrophic bacteria of the NC10 phylum.", "type" : "article-journal", "volume" : "75" }, "uris" : [ "http://www.mendeley.com/documents/?uuid=3a53d693-28b6-4234-91be-03ea436f360b" ] }, { "id" : "ITEM-3", "itemData" : { "DOI" : "10.1128/AEM.05539-11", "ISSN" : "1098-5336", "PMID" : "21841030", "abstract" : "Nitrite-dependent anaerobic oxidation of methane (n-damo) and ammonium (anammox) are two recently discovered processes in the nitrogen cycle that are catalyzed by n-damo bacteria, including \"Candidatus Methylomirabilis oxyfera,\" and anammox bacteria, respectively. The feasibility of coculturing anammox and n-damo bacteria is important for implementation in wastewater treatment systems that contain substantial amounts of both methane and ammonium. Here we tested this possible coexistence experimentally. To obtain such a coculture, ammonium was fed to a stable enrichment culture of n-damo bacteria that still contained some residual anammox bacteria. The ammonium supplied to the reactor was consumed rapidly and could be gradually increased from 1 to 20 mM/day. The enriched coculture was monitored by fluorescence in situ hybridization and 16S rRNA and pmoA gene clone libraries and activity measurements. After 161 days, a coculture with about equal amounts of n-damo and anammox bacteria was established that converted nitrite at a rate of 0.1 kg-N/m(3)/day (17.2 mmol day(-1)). This indicated that the application of such a coculture for nitrogen removal may be feasible in the near future.", "author" : [ { "dropping-particle" : "", "family" : "Luesken", "given" : "Francisca A", "non-dropping-particle" : "", "parse-names" : false, "suffix" : "" }, { "dropping-particle" : "", "family" : "S\u00e1nchez", "given" : "Jaime", "non-dropping-particle" : "", "parse-names" : false, "suffix" : "" }, { "dropping-particle" : "", "family" : "Alen", "given" : "Theo A", "non-dropping-particle" : "van", "parse-names" : false, "suffix" : "" }, { "dropping-particle" : "", "family" : "Sanabria", "given" : "Janeth", "non-dropping-particle" : "", "parse-names" : false, "suffix" : "" }, { "dropping-particle" : "", "family" : "Op den Camp", "given" : "Huub J M", "non-dropping-particle" : "", "parse-names" : false, "suffix" : "" }, { "dropping-particle" : "", "family" : "Jetten", "given" : "Mike S M", "non-dropping-particle" : "", "parse-names" : false, "suffix" : "" }, { "dropping-particle" : "", "family" : "Kartal", "given" : "Boran", "non-dropping-particle" : "", "parse-names" : false, "suffix" : "" } ], "container-title" : "Applied and environmental microbiology", "id" : "ITEM-3", "issue" : "19", "issued" : { "date-parts" : [ [ "2011", "10" ] ] }, "page" : "6802-7", "title" : "Simultaneous nitrite-dependent anaerobic methane and ammonium oxidation processes.", "type" : "article-journal", "volume" : "77" }, "uris" : [ "http://www.mendeley.com/documents/?uuid=09988da6-1c63-470e-a46f-9edcd2853cb2" ] }, { "id" : "ITEM-4", "itemData" : { "DOI" : "10.1038/srep08706", "ISSN" : "2045-2322", "PMID" : "25732131", "abstract" : "This study investigates interactions between recently identified denitrifying anaerobic methane oxidation (DAMO) and anaerobic ammonium oxidation (anammox) processes in controlled anoxic laboratory reactors. Two reactors were seeded with the same inocula containing DAMO organisms Candidatus Methanoperedens nitroreducens and Candidatus Methylomirabilis oxyfera, and anammox organism Candidatus Kuenenia stuttgartiensis. Both were fed with ammonium and methane, but one was also fed with nitrate and the other with nitrite, providing anoxic environments with different electron acceptors. After steady state reached in several months, the DAMO process became solely/primarily responsible for nitrate reduction while the anammox process became solely responsible for nitrite reduction in both reactors. 16S rRNA gene amplicon sequencing showed that the nitrate-driven DAMO organism M. nitroreducens dominated both the nitrate-fed (~70%) and the nitrite-fed (~26%) reactors, while the nitrite-driven DAMO organism M. oxyfera disappeared in both communities. The elimination of M. oxyfera from both reactors was likely the results of this organism being outcompeted by anammox bacteria for nitrite. K. stuttgartiensis was detected at relatively low levels (1-3%) in both reactors.", "author" : [ { "dropping-particle" : "", "family" : "Hu", "given" : "Shihu", "non-dropping-particle" : "", "parse-names" : false, "suffix" : "" }, { "dropping-particle" : "", "family" : "Zeng", "given" : "Raymond J", "non-dropping-particle" : "", "parse-names" : false, "suffix" : "" }, { "dropping-particle" : "", "family" : "Haroon", "given" : "Mohamed F", "non-dropping-particle" : "", "parse-names" : false, "suffix" : "" }, { "dropping-particle" : "", "family" : "Keller", "given" : "Jurg", "non-dropping-particle" : "", "parse-names" : false, "suffix" : "" }, { "dropping-particle" : "", "family" : "Lant", "given" : "Paul A", "non-dropping-particle" : "", "parse-names" : false, "suffix" : "" }, { "dropping-particle" : "", "family" : "Tyson", "given" : "Gene W", "non-dropping-particle" : "", "parse-names" : false, "suffix" : "" }, { "dropping-particle" : "", "family" : "Yuan", "given" : "Zhiguo", "non-dropping-particle" : "", "parse-names" : false, "suffix" : "" } ], "container-title" : "Scientific reports", "id" : "ITEM-4", "issued" : { "date-parts" : [ [ "2015", "1" ] ] }, "page" : "8706", "title" : "A laboratory investigation of interactions between denitrifying anaerobic methane oxidation (DAMO) and anammox processes in anoxic environments.", "type" : "article-journal", "volume" : "5" }, "uris" : [ "http://www.mendeley.com/documents/?uuid=1818bea1-691e-41a7-bd51-1c9db7512254" ] }, { "id" : "ITEM-5", "itemData" : { "DOI" : "10.1021/es402775z", "ISSN" : "1520-5851", "PMID" : "24033254", "abstract" : "This work demonstrates, for the first time, the feasibility of nitrogen removal by using the synergy of anammox and denitrifying anaerobic methane oxidation (DAMO) microorganisms in a membrane biofilm reactor (MBfR). The reactor was fed with synthetic wastewater containing nitrate and ammonium. Methane was delivered from the interior of hollow fibres in the MBfR to the biofilm that grew on the fiber's outer wall. After 24 months of operation, the system achieved a nitrate and an ammonium removal rate of about 190 mgN L(-1) d(-1) (or 86 mgN m(-2) d(-1), with m(2) referring to biofilm surface area) and 60 mgN L(-1) d(-1) (27 mgN m(-2) d(-1)), respectively. No nitrite accumulation was observed. Fluorescence in situ hybridization (FISH) analysis indicated that DAMO bacteria (20-30%), DAMO archaea (20-30%) and anammox bacteria (20-30%) jointly dominated the microbial community. Based on the known metabolism of these microorganisms, mass balance, and isotope studies, we hypothesize that DAMO archaea converted nitrate, both externally fed and produced by anammox, to nitrite, with methane as the electron donor. Anammox and DAMO bacteria jointly removed the nitrite produced, with ammonium and methane as the electron donor, respectively. The process could potentially be used for anaerobic nitrogen removal from wastewater streams containing ammonium and nitrate/nitrite.", "author" : [ { "dropping-particle" : "", "family" : "Shi", "given" : "Ying", "non-dropping-particle" : "", "parse-names" : false, "suffix" : "" }, { "dropping-particle" : "", "family" : "Hu", "given" : "Shihu", "non-dropping-particle" : "", "parse-names" : false, "suffix" : "" }, { "dropping-particle" : "", "family" : "Lou", "given" : "Juqing", "non-dropping-particle" : "", "parse-names" : false, "suffix" : "" }, { "dropping-particle" : "", "family" : "Lu", "given" : "Peili", "non-dropping-particle" : "", "parse-names" : false, "suffix" : "" }, { "dropping-particle" : "", "family" : "Keller", "given" : "Jurg", "non-dropping-particle" : "", "parse-names" : false, "suffix" : "" }, { "dropping-particle" : "", "family" : "Yuan", "given" : "Zhiguo", "non-dropping-particle" : "", "parse-names" : false, "suffix" : "" } ], "container-title" : "Environmental science &amp; technology", "id" : "ITEM-5", "issue" : "20", "issued" : { "date-parts" : [ [ "2013", "10", "15" ] ] }, "page" : "11577-83", "publisher" : "American Chemical Society", "title" : "Nitrogen removal from wastewater by coupling anammox and methane-dependent denitrification in a membrane biofilm reactor.", "type" : "article-journal", "volume" : "47" }, "uris" : [ "http://www.mendeley.com/documents/?uuid=42972085-1a48-4ca3-ac25-ab5923a7a013" ] } ], "mendeley" : { "formattedCitation" : "[8]\u2013[12]", "plainTextFormattedCitation" : "[8]\u2013[12]", "previouslyFormattedCitation" : "[8]\u2013[12]" }, "properties" : { "noteIndex" : 0 }, "schema" : "https://github.com/citation-style-language/schema/raw/master/csl-citation.json" }</w:instrText>
      </w:r>
      <w:r w:rsidR="00F17788">
        <w:rPr>
          <w:rFonts w:cs="Times New Roman"/>
        </w:rPr>
        <w:fldChar w:fldCharType="separate"/>
      </w:r>
      <w:r w:rsidR="00F17788" w:rsidRPr="00F17788">
        <w:rPr>
          <w:rFonts w:cs="Times New Roman"/>
          <w:noProof/>
        </w:rPr>
        <w:t>[8]–[12]</w:t>
      </w:r>
      <w:r w:rsidR="00F17788">
        <w:rPr>
          <w:rFonts w:cs="Times New Roman"/>
        </w:rPr>
        <w:fldChar w:fldCharType="end"/>
      </w:r>
      <w:r w:rsidR="00FF11F6">
        <w:rPr>
          <w:rFonts w:cs="Times New Roman"/>
        </w:rPr>
        <w:t>. T</w:t>
      </w:r>
      <w:r>
        <w:rPr>
          <w:rFonts w:cs="Times New Roman"/>
        </w:rPr>
        <w:t>he n-</w:t>
      </w:r>
      <w:proofErr w:type="spellStart"/>
      <w:r>
        <w:rPr>
          <w:rFonts w:cs="Times New Roman"/>
        </w:rPr>
        <w:t>damo</w:t>
      </w:r>
      <w:proofErr w:type="spellEnd"/>
      <w:r>
        <w:rPr>
          <w:rFonts w:cs="Times New Roman"/>
        </w:rPr>
        <w:t xml:space="preserve"> bacteria (nitrite</w:t>
      </w:r>
      <w:r w:rsidR="00FF11F6">
        <w:rPr>
          <w:rFonts w:cs="Times New Roman"/>
        </w:rPr>
        <w:t xml:space="preserve">-driven denitrifying bacteria) </w:t>
      </w:r>
      <w:r>
        <w:rPr>
          <w:rFonts w:cs="Times New Roman"/>
        </w:rPr>
        <w:t xml:space="preserve">that would compete with </w:t>
      </w:r>
      <w:proofErr w:type="spellStart"/>
      <w:r>
        <w:rPr>
          <w:rFonts w:cs="Times New Roman"/>
        </w:rPr>
        <w:t>ana</w:t>
      </w:r>
      <w:r w:rsidR="00FF11F6">
        <w:rPr>
          <w:rFonts w:cs="Times New Roman"/>
        </w:rPr>
        <w:t>mmox</w:t>
      </w:r>
      <w:proofErr w:type="spellEnd"/>
      <w:r w:rsidR="00FF11F6">
        <w:rPr>
          <w:rFonts w:cs="Times New Roman"/>
        </w:rPr>
        <w:t xml:space="preserve"> for nitrite would have been shown to be outcompeted by </w:t>
      </w:r>
      <w:proofErr w:type="spellStart"/>
      <w:r w:rsidR="00FF11F6">
        <w:rPr>
          <w:rFonts w:cs="Times New Roman"/>
        </w:rPr>
        <w:t>anammox</w:t>
      </w:r>
      <w:proofErr w:type="spellEnd"/>
      <w:r w:rsidR="00FF11F6">
        <w:rPr>
          <w:rFonts w:cs="Times New Roman"/>
        </w:rPr>
        <w:t xml:space="preserve"> under a </w:t>
      </w:r>
      <w:r w:rsidR="00F17788">
        <w:rPr>
          <w:rFonts w:cs="Times New Roman"/>
        </w:rPr>
        <w:t>nitrate/ammonium feeding regime</w:t>
      </w:r>
      <w:r w:rsidR="00F17788">
        <w:rPr>
          <w:rFonts w:cs="Times New Roman"/>
        </w:rPr>
        <w:fldChar w:fldCharType="begin" w:fldLock="1"/>
      </w:r>
      <w:r w:rsidR="00F17788">
        <w:rPr>
          <w:rFonts w:cs="Times New Roman"/>
        </w:rPr>
        <w:instrText>ADDIN CSL_CITATION { "citationItems" : [ { "id" : "ITEM-1", "itemData" : { "DOI" : "10.1038/srep08706", "ISSN" : "2045-2322", "PMID" : "25732131", "abstract" : "This study investigates interactions between recently identified denitrifying anaerobic methane oxidation (DAMO) and anaerobic ammonium oxidation (anammox) processes in controlled anoxic laboratory reactors. Two reactors were seeded with the same inocula containing DAMO organisms Candidatus Methanoperedens nitroreducens and Candidatus Methylomirabilis oxyfera, and anammox organism Candidatus Kuenenia stuttgartiensis. Both were fed with ammonium and methane, but one was also fed with nitrate and the other with nitrite, providing anoxic environments with different electron acceptors. After steady state reached in several months, the DAMO process became solely/primarily responsible for nitrate reduction while the anammox process became solely responsible for nitrite reduction in both reactors. 16S rRNA gene amplicon sequencing showed that the nitrate-driven DAMO organism M. nitroreducens dominated both the nitrate-fed (~70%) and the nitrite-fed (~26%) reactors, while the nitrite-driven DAMO organism M. oxyfera disappeared in both communities. The elimination of M. oxyfera from both reactors was likely the results of this organism being outcompeted by anammox bacteria for nitrite. K. stuttgartiensis was detected at relatively low levels (1-3%) in both reactors.", "author" : [ { "dropping-particle" : "", "family" : "Hu", "given" : "Shihu", "non-dropping-particle" : "", "parse-names" : false, "suffix" : "" }, { "dropping-particle" : "", "family" : "Zeng", "given" : "Raymond J", "non-dropping-particle" : "", "parse-names" : false, "suffix" : "" }, { "dropping-particle" : "", "family" : "Haroon", "given" : "Mohamed F", "non-dropping-particle" : "", "parse-names" : false, "suffix" : "" }, { "dropping-particle" : "", "family" : "Keller", "given" : "Jurg", "non-dropping-particle" : "", "parse-names" : false, "suffix" : "" }, { "dropping-particle" : "", "family" : "Lant", "given" : "Paul A", "non-dropping-particle" : "", "parse-names" : false, "suffix" : "" }, { "dropping-particle" : "", "family" : "Tyson", "given" : "Gene W", "non-dropping-particle" : "", "parse-names" : false, "suffix" : "" }, { "dropping-particle" : "", "family" : "Yuan", "given" : "Zhiguo", "non-dropping-particle" : "", "parse-names" : false, "suffix" : "" } ], "container-title" : "Scientific reports", "id" : "ITEM-1", "issued" : { "date-parts" : [ [ "2015", "1" ] ] }, "page" : "8706", "title" : "A laboratory investigation of interactions between denitrifying anaerobic methane oxidation (DAMO) and anammox processes in anoxic environments.", "type" : "article-journal", "volume" : "5" }, "uris" : [ "http://www.mendeley.com/documents/?uuid=1818bea1-691e-41a7-bd51-1c9db7512254" ] } ], "mendeley" : { "formattedCitation" : "[11]", "plainTextFormattedCitation" : "[11]", "previouslyFormattedCitation" : "[11]" }, "properties" : { "noteIndex" : 0 }, "schema" : "https://github.com/citation-style-language/schema/raw/master/csl-citation.json" }</w:instrText>
      </w:r>
      <w:r w:rsidR="00F17788">
        <w:rPr>
          <w:rFonts w:cs="Times New Roman"/>
        </w:rPr>
        <w:fldChar w:fldCharType="separate"/>
      </w:r>
      <w:r w:rsidR="00F17788" w:rsidRPr="00F17788">
        <w:rPr>
          <w:rFonts w:cs="Times New Roman"/>
          <w:noProof/>
        </w:rPr>
        <w:t>[11]</w:t>
      </w:r>
      <w:r w:rsidR="00F17788">
        <w:rPr>
          <w:rFonts w:cs="Times New Roman"/>
        </w:rPr>
        <w:fldChar w:fldCharType="end"/>
      </w:r>
      <w:r w:rsidR="00FF11F6">
        <w:rPr>
          <w:rFonts w:cs="Times New Roman"/>
        </w:rPr>
        <w:t xml:space="preserve">. This is supported by the calculated kinetic affinities of </w:t>
      </w:r>
      <w:proofErr w:type="spellStart"/>
      <w:r w:rsidR="00FF11F6">
        <w:rPr>
          <w:rFonts w:cs="Times New Roman"/>
        </w:rPr>
        <w:t>anammox</w:t>
      </w:r>
      <w:proofErr w:type="spellEnd"/>
      <w:r w:rsidR="00FF11F6">
        <w:rPr>
          <w:rFonts w:cs="Times New Roman"/>
        </w:rPr>
        <w:t>, n</w:t>
      </w:r>
      <w:r w:rsidR="00F17788">
        <w:rPr>
          <w:rFonts w:cs="Times New Roman"/>
        </w:rPr>
        <w:t>-</w:t>
      </w:r>
      <w:proofErr w:type="spellStart"/>
      <w:r w:rsidR="00F17788">
        <w:rPr>
          <w:rFonts w:cs="Times New Roman"/>
        </w:rPr>
        <w:t>damo</w:t>
      </w:r>
      <w:proofErr w:type="spellEnd"/>
      <w:r w:rsidR="00F17788">
        <w:rPr>
          <w:rFonts w:cs="Times New Roman"/>
        </w:rPr>
        <w:t xml:space="preserve"> bacteria for nitrite, 0.0024</w:t>
      </w:r>
      <w:r w:rsidR="00F17788">
        <w:rPr>
          <w:rFonts w:cs="Times New Roman"/>
        </w:rPr>
        <w:fldChar w:fldCharType="begin" w:fldLock="1"/>
      </w:r>
      <w:r w:rsidR="00F17788">
        <w:rPr>
          <w:rFonts w:cs="Times New Roman"/>
        </w:rPr>
        <w:instrText>ADDIN CSL_CITATION { "citationItems" : [ { "id" : "ITEM-1", "itemData" : { "ISSN" : "0175-7598", "author" : [ { "dropping-particle" : "", "family" : "Strous", "given" : "M.", "non-dropping-particle" : "", "parse-names" : false, "suffix" : "" }, { "dropping-particle" : "", "family" : "Heijnen", "given" : "J. J.", "non-dropping-particle" : "", "parse-names" : false, "suffix" : "" }, { "dropping-particle" : "", "family" : "Kuenen", "given" : "J. G.", "non-dropping-particle" : "", "parse-names" : false, "suffix" : "" }, { "dropping-particle" : "", "family" : "Jetten", "given" : "M. S. M.", "non-dropping-particle" : "", "parse-names" : false, "suffix" : "" } ], "container-title" : "Applied Microbiology and Biotechnology", "id" : "ITEM-1", "issue" : "5", "issued" : { "date-parts" : [ [ "1998", "11", "27" ] ] }, "page" : "589-596", "title" : "The sequencing batch reactor as a powerful tool for the study of slowly growing anaerobic ammonium-oxidizing microorganisms", "type" : "article-journal", "volume" : "50" }, "uris" : [ "http://www.mendeley.com/documents/?uuid=ee221aba-de88-4b4d-b730-f8071d52b871" ] } ], "mendeley" : { "formattedCitation" : "[13]", "plainTextFormattedCitation" : "[13]", "previouslyFormattedCitation" : "[13]" }, "properties" : { "noteIndex" : 0 }, "schema" : "https://github.com/citation-style-language/schema/raw/master/csl-citation.json" }</w:instrText>
      </w:r>
      <w:r w:rsidR="00F17788">
        <w:rPr>
          <w:rFonts w:cs="Times New Roman"/>
        </w:rPr>
        <w:fldChar w:fldCharType="separate"/>
      </w:r>
      <w:r w:rsidR="00F17788" w:rsidRPr="00F17788">
        <w:rPr>
          <w:rFonts w:cs="Times New Roman"/>
          <w:noProof/>
        </w:rPr>
        <w:t>[13]</w:t>
      </w:r>
      <w:r w:rsidR="00F17788">
        <w:rPr>
          <w:rFonts w:cs="Times New Roman"/>
        </w:rPr>
        <w:fldChar w:fldCharType="end"/>
      </w:r>
      <w:r w:rsidR="00F17788">
        <w:rPr>
          <w:rFonts w:cs="Times New Roman"/>
        </w:rPr>
        <w:t xml:space="preserve"> and 0.04</w:t>
      </w:r>
      <w:r w:rsidR="00F17788">
        <w:rPr>
          <w:rFonts w:cs="Times New Roman"/>
        </w:rPr>
        <w:fldChar w:fldCharType="begin" w:fldLock="1"/>
      </w:r>
      <w:r w:rsidR="009552DE">
        <w:rPr>
          <w:rFonts w:cs="Times New Roman"/>
        </w:rPr>
        <w:instrText>ADDIN CSL_CITATION { "citationItems" : [ { "id" : "ITEM-1", "itemData" : { "DOI" : "10.1016/j.watres.2015.01.039", "ISSN" : "1879-2448", "PMID" : "25697694", "abstract" : "Anaerobic nitrogen removal technologies offer advantages in terms of energy and cost savings over conventional nitrification-denitrification systems. A mathematical model was constructed to evaluate the influence of process operation on the coexistence of nitrite dependent anaerobic methane oxidizing bacteria (n-damo) and anaerobic ammonium oxidizing bacteria (anammox) in a single granule. The nitrite and methane affinity constants of n-damo bacteria were measured experimentally. The biomass yield of n-damo bacteria was derived from experimental data and a thermodynamic state analysis. Through simulations, it was found that the possible survival of n-damo besides anammox bacteria was sensitive to the nitrite/ammonium influent ratio. If ammonium was supplied in excess, n-damo bacteria were outcompeted. At low biomass concentration, n-damo bacteria lost the competition against anammox bacteria. When the biomass loading closely matched the biomass concentration needed for full nutrient removal, strong substrate competition occurred resulting in oscillating removal rates. The simulation results further reveal that smaller granules enabled higher simultaneous ammonium and methane removal efficiencies. The implementation of simultaneous anaerobic methane and ammonium removal will decrease greenhouse gas emissions, but an economic analysis showed that adding anaerobic methane removal to a partial nitritation/anammox process may increase the aeration costs with over 20%. Finally, some considerations were given regarding the practical implementation of the process.", "author" : [ { "dropping-particle" : "", "family" : "Winkler", "given" : "M-K H", "non-dropping-particle" : "", "parse-names" : false, "suffix" : "" }, { "dropping-particle" : "", "family" : "Ettwig", "given" : "K F", "non-dropping-particle" : "", "parse-names" : false, "suffix" : "" }, { "dropping-particle" : "", "family" : "Vannecke", "given" : "T P W", "non-dropping-particle" : "", "parse-names" : false, "suffix" : "" }, { "dropping-particle" : "", "family" : "Stultiens", "given" : "K", "non-dropping-particle" : "", "parse-names" : false, "suffix" : "" }, { "dropping-particle" : "", "family" : "Bogdan", "given" : "A", "non-dropping-particle" : "", "parse-names" : false, "suffix" : "" }, { "dropping-particle" : "", "family" : "Kartal", "given" : "B", "non-dropping-particle" : "", "parse-names" : false, "suffix" : "" }, { "dropping-particle" : "", "family" : "Volcke", "given" : "E I P", "non-dropping-particle" : "", "parse-names" : false, "suffix" : "" } ], "container-title" : "Water research", "id" : "ITEM-1", "issued" : { "date-parts" : [ [ "2015", "4", "15" ] ] }, "page" : "323-31", "title" : "Modelling simultaneous anaerobic methane and ammonium removal in a granular sludge reactor.", "type" : "article-journal", "volume" : "73" }, "uris" : [ "http://www.mendeley.com/documents/?uuid=ae57ed18-dc7f-4b02-ae03-dbc5982889c0" ] }, { "id" : "ITEM-2", "itemData" : { "ISSN" : "1098-5336", "abstract" : "Anaerobic methane oxidation coupled to denitrification was recently assigned to bacteria belonging to the uncultured phylum NC10. In this study, we incubated sediment from a eutrophic ditch harboring a diverse community of NC10 bacteria in a bioreactor with a constant supply of methane and nitrite. After 6 months, fluorescence in situ hybridization showed that NC10 bacteria dominated the resulting population. The enrichment culture oxidized methane and reduced nitrite to dinitrogen gas. We assessed NC10 phylum diversity in the inoculum and the enrichment culture, compiled the sequences currently available for this bacterial phylum, and showed that of the initial diversity, only members of one subgroup had been enriched. The growth of this subgroup was monitored by quantitative PCR and correlated to nitrite-reducing activity and the total biomass of the culture. Together, the results indicate that the enriched subgroup of NC10 bacteria is responsible for anaerobic methane oxidation coupled to nitrite reduction. Due to methodological limitations (a strong bias against NC10 bacteria in 16S rRNA gene clone libraries and inhibition by commonly used stopper material) the environmental distribution and importance of these bacteria could be largely underestimated at present.", "author" : [ { "dropping-particle" : "", "family" : "Ettwig", "given" : "Katharina F", "non-dropping-particle" : "", "parse-names" : false, "suffix" : "" }, { "dropping-particle" : "", "family" : "Alen", "given" : "Theo", "non-dropping-particle" : "van", "parse-names" : false, "suffix" : "" }, { "dropping-particle" : "", "family" : "Pas-Schoonen", "given" : "Katinka T", "non-dropping-particle" : "van de", "parse-names" : false, "suffix" : "" }, { "dropping-particle" : "", "family" : "Jetten", "given" : "Mike S M", "non-dropping-particle" : "", "parse-names" : false, "suffix" : "" }, { "dropping-particle" : "", "family" : "Strous", "given" : "Marc", "non-dropping-particle" : "", "parse-names" : false, "suffix" : "" } ], "container-title" : "Applied and environmental microbiology", "id" : "ITEM-2", "issue" : "11", "issued" : { "date-parts" : [ [ "2009", "7", "1" ] ] }, "page" : "3656-62", "title" : "Enrichment and molecular detection of denitrifying methanotrophic bacteria of the NC10 phylum.", "type" : "article-journal", "volume" : "75" }, "uris" : [ "http://www.mendeley.com/documents/?uuid=3a53d693-28b6-4234-91be-03ea436f360b" ] } ], "mendeley" : { "formattedCitation" : "[9], [14]", "plainTextFormattedCitation" : "[9], [14]", "previouslyFormattedCitation" : "[9], [14]" }, "properties" : { "noteIndex" : 0 }, "schema" : "https://github.com/citation-style-language/schema/raw/master/csl-citation.json" }</w:instrText>
      </w:r>
      <w:r w:rsidR="00F17788">
        <w:rPr>
          <w:rFonts w:cs="Times New Roman"/>
        </w:rPr>
        <w:fldChar w:fldCharType="separate"/>
      </w:r>
      <w:r w:rsidR="00F17788" w:rsidRPr="00F17788">
        <w:rPr>
          <w:rFonts w:cs="Times New Roman"/>
          <w:noProof/>
        </w:rPr>
        <w:t>[9], [14]</w:t>
      </w:r>
      <w:r w:rsidR="00F17788">
        <w:rPr>
          <w:rFonts w:cs="Times New Roman"/>
        </w:rPr>
        <w:fldChar w:fldCharType="end"/>
      </w:r>
      <w:r w:rsidR="00F17788">
        <w:rPr>
          <w:rFonts w:cs="Times New Roman"/>
        </w:rPr>
        <w:t xml:space="preserve"> respectively</w:t>
      </w:r>
      <w:r w:rsidR="00FF11F6">
        <w:rPr>
          <w:rFonts w:cs="Times New Roman"/>
        </w:rPr>
        <w:t xml:space="preserve">. </w:t>
      </w:r>
      <w:r w:rsidR="00F17788">
        <w:rPr>
          <w:rFonts w:cs="Times New Roman"/>
        </w:rPr>
        <w:t>However, these organisms require a source of dissolved methane.</w:t>
      </w:r>
    </w:p>
    <w:p w14:paraId="2DAF567B" w14:textId="62B3F12E" w:rsidR="00F17788" w:rsidRDefault="00F17788" w:rsidP="00B45E56">
      <w:pPr>
        <w:spacing w:before="120" w:line="360" w:lineRule="auto"/>
        <w:jc w:val="both"/>
        <w:rPr>
          <w:rFonts w:cs="Times New Roman"/>
        </w:rPr>
      </w:pPr>
      <w:r>
        <w:rPr>
          <w:rFonts w:cs="Times New Roman"/>
        </w:rPr>
        <w:tab/>
        <w:t xml:space="preserve">This study supposes that a source of methane could be conveniently provided by a relatively new COD removal </w:t>
      </w:r>
      <w:proofErr w:type="gramStart"/>
      <w:r>
        <w:rPr>
          <w:rFonts w:cs="Times New Roman"/>
        </w:rPr>
        <w:t>technology,</w:t>
      </w:r>
      <w:proofErr w:type="gramEnd"/>
      <w:r>
        <w:rPr>
          <w:rFonts w:cs="Times New Roman"/>
        </w:rPr>
        <w:t xml:space="preserve"> mainstream Anaerobic Membrane Bioreactors (</w:t>
      </w:r>
      <w:proofErr w:type="spellStart"/>
      <w:r>
        <w:rPr>
          <w:rFonts w:cs="Times New Roman"/>
        </w:rPr>
        <w:t>AnMBRs</w:t>
      </w:r>
      <w:proofErr w:type="spellEnd"/>
      <w:r>
        <w:rPr>
          <w:rFonts w:cs="Times New Roman"/>
        </w:rPr>
        <w:t>). These systems have been gaining attention in WWT because of the high-quality effluent they generated at low temperatures and low sludge production rates</w:t>
      </w:r>
      <w:r w:rsidR="00CB3834">
        <w:rPr>
          <w:rFonts w:cs="Times New Roman"/>
        </w:rPr>
        <w:fldChar w:fldCharType="begin" w:fldLock="1"/>
      </w:r>
      <w:r w:rsidR="0034150A">
        <w:rPr>
          <w:rFonts w:cs="Times New Roman"/>
        </w:rPr>
        <w:instrText>ADDIN CSL_CITATION { "citationItems" : [ { "id" : "ITEM-1", "itemData" : { "DOI" : "10.1016/j.watres.2012.12.028", "ISSN" : "00431354", "abstract" : "A bench-scale anaerobic membrane bioreactor (AnMBR) equipped with submerged flat-sheet microfiltration membranes was operated at psychrophilic temperature (15\u00a0\u00b0C) treating simulated and actual domestic wastewater (DWW). Chemical oxygen demand (COD) removal during simulated DWW operation averaged 92\u00a0\u00b1\u00a05% corresponding to an average permeate COD of 36\u00a0\u00b1\u00a021\u00a0mg/L. Dissolved methane in the permeate stream represented a substantial fraction (40\u201350%) of the total methane generated by the system due to methane solubility at psychrophilic temperatures and oversaturation relative to Henry's law. During actual DWW operation, COD removal averaged 69\u00a0\u00b1\u00a010%. The permeate COD and 5-day biochemical oxygen demand (BOD5) averaged 76\u00a0\u00b1\u00a010\u00a0mg/L and 24\u00a0\u00b1\u00a03\u00a0mg/L, respectively, indicating compliance with the U.S. EPA's standard for secondary effluent (30\u00a0mg/L BOD5). Membrane fouling was managed using biogas sparging and permeate backflushing and a flux greater than 7 LMH was maintained for 30 days. Comparative fouling experiments suggested that the combination of the two fouling control measures was more effective than either fouling prevention method alone. A UniFrac based comparison of bacterial and archaeal microbial communities in the AnMBR and three different inocula using pyrosequencing targeting 16S rRNA genes suggested that mesophilic inocula are suitable for seeding psychrophilic AnMBRs treating low strength wastewater. Overall, the research described relatively stable COD removal, acceptable flux, and the ability to seed a psychrophilic AnMBR with mesophilic inocula, indicating future potential for the technology in practice, particularly in cold and temperate climates where DWW temperatures are low during part of the year.", "author" : [ { "dropping-particle" : "", "family" : "Smith", "given" : "Adam L.", "non-dropping-particle" : "", "parse-names" : false, "suffix" : "" }, { "dropping-particle" : "", "family" : "Skerlos", "given" : "Steven J.", "non-dropping-particle" : "", "parse-names" : false, "suffix" : "" }, { "dropping-particle" : "", "family" : "Raskin", "given" : "Lutgarde", "non-dropping-particle" : "", "parse-names" : false, "suffix" : "" } ], "container-title" : "Water Research", "id" : "ITEM-1", "issue" : "4", "issued" : { "date-parts" : [ [ "2013" ] ] }, "page" : "1655-1665", "title" : "Psychrophilic anaerobic membrane bioreactor treatment of domestic wastewater", "type" : "article-journal", "volume" : "47" }, "uris" : [ "http://www.mendeley.com/documents/?uuid=91c99067-f134-3891-9f21-77d9abd63947" ] }, { "id" : "ITEM-2", "itemData" : { "DOI" : "10.1016/j.biortech.2009.11.042", "ISSN" : "09608524", "abstract" : "Two laboratory-scale anaerobic membrane bioreactors, AnMBR 1 and AnMBR 2, were run in parallel at 25 and 15\u00b0C, respectively. Total chemical oxygen demand (COD) removal efficiency was more than 95% and 85% for AnMBR 1 and 2, respectively. The COD removal of AnMBR 1 was mostly carried out biologically. However, the physical removal on the membrane surface compensated for the decreased biological removal rate in AnMBR 2. The membrane in AnMBR systems is likely not only to retain all biomass in the reactor, but also complement decreased biological removal efficiency at low temperature by rejecting soluble organics. Specific methanogenic activity (SMA) test was used to investigate the methanogenic activity profiles of suspended and attached sludge in AnMBRs treating synthetic municipal wastewater at 25 and 15\u00b0C. The methanogenic activity was 51.8ml CH4/g VSSd on day 1 and eventually increased 27% and reached 65.7ml CH4/g VSSd on day 75 for AnMBR 1. However, the methanogenic activity of AnMBR 2 sludge was lower than that of AnMBR 1. The microbial activity of suspended sludge continuously increased, while that of attached sludge gradually decreased in this study. The methanogenic activity of attached sludge was far lower than that of suspended sludge. The role of attached sludge on the membrane in AnMBRs as a biofilm for biological organic removal was minimal compared to suspended sludge.", "author" : [ { "dropping-particle" : "", "family" : "Ho", "given" : "Jaeho", "non-dropping-particle" : "", "parse-names" : false, "suffix" : "" }, { "dropping-particle" : "", "family" : "Sung", "given" : "Shihwu", "non-dropping-particle" : "", "parse-names" : false, "suffix" : "" } ], "container-title" : "Bioresource Technology", "id" : "ITEM-2", "issue" : "7", "issued" : { "date-parts" : [ [ "2010" ] ] }, "page" : "2191-2196", "title" : "Methanogenic activities in anaerobic membrane bioreactors (AnMBR) treating synthetic municipal wastewater", "type" : "article-journal", "volume" : "101" }, "uris" : [ "http://www.mendeley.com/documents/?uuid=24c85e22-e68d-33e8-af32-1e3a2dce332e" ] }, { "id" : "ITEM-3", "itemData" : { "DOI" : "10.1016/j.procbio.2004.03.010", "ISSN" : "13595113", "abstract" : "The performance of an expended granular sludge bed (EGSB) reactor coupled with hollow fibre membrane filtration for treating domestic wastewater was monitored during 7-month period in the range 11\u201325\u00b0C, and at the hydraulic retention time (HRT) of 3.5 to 5.7h. With temperatures above 15\u00b0C, the system was capable of removing 85\u201396% of total chemical oxygen demand (COD) and 83\u201394% of total organic carbon (TOC). At 11\u00b0C, increasing HRT from 3.5 to 5.7h, the total COD removal was increased from 76 to 81%. Applying a higher upflow velocity contributed to better effluent removal efficiency and a higher membrane permeability. The results of tests showed that cake layer resistance was the major resistance. More extracellular polymer substances (EPS) tended to be accumulated on the membrane surface than in the granules since its content was higher on the membrane surface than in the granules.", "author" : [ { "dropping-particle" : "", "family" : "Chu", "given" : "Li-Bing", "non-dropping-particle" : "", "parse-names" : false, "suffix" : "" }, { "dropping-particle" : "", "family" : "Yang", "given" : "Feng-Lin", "non-dropping-particle" : "", "parse-names" : false, "suffix" : "" }, { "dropping-particle" : "", "family" : "Zhang", "given" : "Xing-Wen", "non-dropping-particle" : "", "parse-names" : false, "suffix" : "" } ], "container-title" : "Process Biochemistry", "id" : "ITEM-3", "issue" : "3", "issued" : { "date-parts" : [ [ "2005" ] ] }, "page" : "1063-1070", "title" : "Anaerobic treatment of domestic wastewater in a membrane-coupled expended granular sludge bed (EGSB) reactor under moderate to low temperature", "type" : "article-journal", "volume" : "40" }, "uris" : [ "http://www.mendeley.com/documents/?uuid=b4bdd3bd-6140-3d80-a22f-ed6394e3bdb5" ] }, { "id" : "ITEM-4", "itemData" : { "DOI" : "10.1016/S0032-9592(99)00076-X", "ISSN" : "13595113", "abstract" : "A laboratory scale anaerobic bioreactor coupled with a membrane filtration device was investigated for treating domestic wastewater at ambient temperature. The system was capable of achieving over 97% chemical oxygen demand (COD) removal with effluent of COD less than 20 mg l\u22121 on the average at volumetric organic loadings ranging from 0.5 to 12.5 kg m\u22123 d\u22121, and had a strong tolerance to wastewater temperature variation. Due to the effective retention of biomass within the bioreactor with a membrane, the sludge concentration in the anaerobic bioreactor could be kept at a high level between 16 and 22.5 g l\u22121. Membrane permeability was largely affected by intermittent suction mode and membrane flux. A stable operation could be maintained continuously over 2 weeks without any cleaning at a operational mode of 4 min pumping and 1 min non-pumping, and a membrane flux of 5 l m\u22122 h\u22121. COD mass balance analysis showed that about half of the influent COD was converted to methane gas.", "author" : [ { "dropping-particle" : "", "family" : "Wen", "given" : "Cheng", "non-dropping-particle" : "", "parse-names" : false, "suffix" : "" }, { "dropping-particle" : "", "family" : "Huang", "given" : "Xia", "non-dropping-particle" : "", "parse-names" : false, "suffix" : "" }, { "dropping-particle" : "", "family" : "Qian", "given" : "Yi", "non-dropping-particle" : "", "parse-names" : false, "suffix" : "" } ], "container-title" : "Process Biochemistry", "id" : "ITEM-4", "issue" : "3", "issued" : { "date-parts" : [ [ "1999" ] ] }, "page" : "335-340", "title" : "Domestic wastewater treatment using an anaerobic bioreactor coupled with membrane filtration", "type" : "article-journal", "volume" : "35" }, "uris" : [ "http://www.mendeley.com/documents/?uuid=47929e11-c469-36df-aa99-c5b83d375fe0" ] } ], "mendeley" : { "formattedCitation" : "[15]\u2013[18]", "plainTextFormattedCitation" : "[15]\u2013[18]", "previouslyFormattedCitation" : "[15]\u2013[18]" }, "properties" : { "noteIndex" : 0 }, "schema" : "https://github.com/citation-style-language/schema/raw/master/csl-citation.json" }</w:instrText>
      </w:r>
      <w:r w:rsidR="00CB3834">
        <w:rPr>
          <w:rFonts w:cs="Times New Roman"/>
        </w:rPr>
        <w:fldChar w:fldCharType="separate"/>
      </w:r>
      <w:r w:rsidR="00CB3834" w:rsidRPr="00CB3834">
        <w:rPr>
          <w:rFonts w:cs="Times New Roman"/>
          <w:noProof/>
        </w:rPr>
        <w:t>[15]–[18]</w:t>
      </w:r>
      <w:r w:rsidR="00CB3834">
        <w:rPr>
          <w:rFonts w:cs="Times New Roman"/>
        </w:rPr>
        <w:fldChar w:fldCharType="end"/>
      </w:r>
      <w:r w:rsidR="00CB3834">
        <w:rPr>
          <w:rFonts w:cs="Times New Roman"/>
        </w:rPr>
        <w:t xml:space="preserve">. </w:t>
      </w:r>
      <w:r w:rsidR="003C5540">
        <w:rPr>
          <w:rFonts w:cs="Times New Roman"/>
        </w:rPr>
        <w:t>In these systems, COD is directly</w:t>
      </w:r>
      <w:r w:rsidR="0034150A">
        <w:rPr>
          <w:rFonts w:cs="Times New Roman"/>
        </w:rPr>
        <w:t xml:space="preserve"> fermented to biogas for energy generation.  </w:t>
      </w:r>
      <w:r w:rsidR="00CB3834">
        <w:rPr>
          <w:rFonts w:cs="Times New Roman"/>
        </w:rPr>
        <w:t xml:space="preserve">However, recent life cycle analysis research on these systems reveal that one of the major disadvantages to this technology is the </w:t>
      </w:r>
      <w:r w:rsidR="003C5540">
        <w:rPr>
          <w:rFonts w:cs="Times New Roman"/>
        </w:rPr>
        <w:t xml:space="preserve">potential for </w:t>
      </w:r>
      <w:r w:rsidR="0034150A">
        <w:rPr>
          <w:rFonts w:cs="Times New Roman"/>
        </w:rPr>
        <w:t xml:space="preserve">downstream </w:t>
      </w:r>
      <w:r w:rsidR="003C5540">
        <w:rPr>
          <w:rFonts w:cs="Times New Roman"/>
        </w:rPr>
        <w:t>GHG emissions due to the high concentrations of dissolved met</w:t>
      </w:r>
      <w:r w:rsidR="0034150A">
        <w:rPr>
          <w:rFonts w:cs="Times New Roman"/>
        </w:rPr>
        <w:t>hane in the system’s effluent</w:t>
      </w:r>
      <w:r w:rsidR="0034150A">
        <w:rPr>
          <w:rFonts w:cs="Times New Roman"/>
        </w:rPr>
        <w:fldChar w:fldCharType="begin" w:fldLock="1"/>
      </w:r>
      <w:r w:rsidR="0034150A">
        <w:rPr>
          <w:rFonts w:cs="Times New Roman"/>
        </w:rPr>
        <w:instrText>ADDIN CSL_CITATION { "citationItems" : [ { "id" : "ITEM-1", "itemData" : { "DOI" : "10.1016/j.watres.2012.12.028", "ISSN" : "00431354", "abstract" : "A bench-scale anaerobic membrane bioreactor (AnMBR) equipped with submerged flat-sheet microfiltration membranes was operated at psychrophilic temperature (15\u00a0\u00b0C) treating simulated and actual domestic wastewater (DWW). Chemical oxygen demand (COD) removal during simulated DWW operation averaged 92\u00a0\u00b1\u00a05% corresponding to an average permeate COD of 36\u00a0\u00b1\u00a021\u00a0mg/L. Dissolved methane in the permeate stream represented a substantial fraction (40\u201350%) of the total methane generated by the system due to methane solubility at psychrophilic temperatures and oversaturation relative to Henry's law. During actual DWW operation, COD removal averaged 69\u00a0\u00b1\u00a010%. The permeate COD and 5-day biochemical oxygen demand (BOD5) averaged 76\u00a0\u00b1\u00a010\u00a0mg/L and 24\u00a0\u00b1\u00a03\u00a0mg/L, respectively, indicating compliance with the U.S. EPA's standard for secondary effluent (30\u00a0mg/L BOD5). Membrane fouling was managed using biogas sparging and permeate backflushing and a flux greater than 7 LMH was maintained for 30 days. Comparative fouling experiments suggested that the combination of the two fouling control measures was more effective than either fouling prevention method alone. A UniFrac based comparison of bacterial and archaeal microbial communities in the AnMBR and three different inocula using pyrosequencing targeting 16S rRNA genes suggested that mesophilic inocula are suitable for seeding psychrophilic AnMBRs treating low strength wastewater. Overall, the research described relatively stable COD removal, acceptable flux, and the ability to seed a psychrophilic AnMBR with mesophilic inocula, indicating future potential for the technology in practice, particularly in cold and temperate climates where DWW temperatures are low during part of the year.", "author" : [ { "dropping-particle" : "", "family" : "Smith", "given" : "Adam L.", "non-dropping-particle" : "", "parse-names" : false, "suffix" : "" }, { "dropping-particle" : "", "family" : "Skerlos", "given" : "Steven J.", "non-dropping-particle" : "", "parse-names" : false, "suffix" : "" }, { "dropping-particle" : "", "family" : "Raskin", "given" : "Lutgarde", "non-dropping-particle" : "", "parse-names" : false, "suffix" : "" } ], "container-title" : "Water Research", "id" : "ITEM-1", "issue" : "4", "issued" : { "date-parts" : [ [ "2013" ] ] }, "page" : "1655-1665", "title" : "Psychrophilic anaerobic membrane bioreactor treatment of domestic wastewater", "type" : "article-journal", "volume" : "47" }, "uris" : [ "http://www.mendeley.com/documents/?uuid=91c99067-f134-3891-9f21-77d9abd63947" ] } ], "mendeley" : { "formattedCitation" : "[15]", "plainTextFormattedCitation" : "[15]" }, "properties" : { "noteIndex" : 0 }, "schema" : "https://github.com/citation-style-language/schema/raw/master/csl-citation.json" }</w:instrText>
      </w:r>
      <w:r w:rsidR="0034150A">
        <w:rPr>
          <w:rFonts w:cs="Times New Roman"/>
        </w:rPr>
        <w:fldChar w:fldCharType="separate"/>
      </w:r>
      <w:r w:rsidR="0034150A" w:rsidRPr="0034150A">
        <w:rPr>
          <w:rFonts w:cs="Times New Roman"/>
          <w:noProof/>
        </w:rPr>
        <w:t>[15]</w:t>
      </w:r>
      <w:r w:rsidR="0034150A">
        <w:rPr>
          <w:rFonts w:cs="Times New Roman"/>
        </w:rPr>
        <w:fldChar w:fldCharType="end"/>
      </w:r>
      <w:r w:rsidR="0034150A">
        <w:rPr>
          <w:rFonts w:cs="Times New Roman"/>
        </w:rPr>
        <w:t>. Because n-</w:t>
      </w:r>
      <w:proofErr w:type="spellStart"/>
      <w:r w:rsidR="0034150A">
        <w:rPr>
          <w:rFonts w:cs="Times New Roman"/>
        </w:rPr>
        <w:t>damo</w:t>
      </w:r>
      <w:proofErr w:type="spellEnd"/>
      <w:r w:rsidR="0034150A">
        <w:rPr>
          <w:rFonts w:cs="Times New Roman"/>
        </w:rPr>
        <w:t xml:space="preserve"> </w:t>
      </w:r>
      <w:proofErr w:type="gramStart"/>
      <w:r w:rsidR="0034150A">
        <w:rPr>
          <w:rFonts w:cs="Times New Roman"/>
        </w:rPr>
        <w:t>require</w:t>
      </w:r>
      <w:proofErr w:type="gramEnd"/>
      <w:r w:rsidR="0034150A">
        <w:rPr>
          <w:rFonts w:cs="Times New Roman"/>
        </w:rPr>
        <w:t xml:space="preserve"> a source of dissolved methane, they could serve as the ideal methane sink to bring this efficient technology to the forefront of WWT and nutrient removal.</w:t>
      </w:r>
    </w:p>
    <w:p w14:paraId="5DF94B60" w14:textId="77777777" w:rsidR="00CE3D43" w:rsidRDefault="00A87810" w:rsidP="00CE3D43">
      <w:pPr>
        <w:spacing w:before="120" w:line="360" w:lineRule="auto"/>
        <w:jc w:val="both"/>
        <w:rPr>
          <w:rFonts w:cs="Times New Roman"/>
        </w:rPr>
      </w:pPr>
      <w:r>
        <w:rPr>
          <w:rFonts w:cs="Times New Roman"/>
        </w:rPr>
        <w:tab/>
      </w:r>
    </w:p>
    <w:p w14:paraId="3C7B5301" w14:textId="77777777" w:rsidR="006C6F1C" w:rsidRDefault="00185377" w:rsidP="001C271A">
      <w:pPr>
        <w:pStyle w:val="Heading1"/>
        <w:spacing w:line="360" w:lineRule="auto"/>
      </w:pPr>
      <w:r>
        <w:rPr>
          <w:rStyle w:val="CommentReference"/>
          <w:rFonts w:eastAsiaTheme="minorEastAsia" w:cstheme="minorBidi"/>
          <w:b w:val="0"/>
          <w:bCs w:val="0"/>
        </w:rPr>
        <w:commentReference w:id="3"/>
      </w:r>
      <w:bookmarkStart w:id="4" w:name="_GoBack"/>
      <w:bookmarkEnd w:id="4"/>
      <w:r w:rsidR="006C6F1C" w:rsidRPr="001B21E5">
        <w:t>Materials &amp; Methods</w:t>
      </w:r>
    </w:p>
    <w:p w14:paraId="622C3476" w14:textId="2D61722E" w:rsidR="00DA4EE1" w:rsidRDefault="00DA4EE1" w:rsidP="001C271A">
      <w:pPr>
        <w:spacing w:line="360" w:lineRule="auto"/>
      </w:pPr>
      <w:r>
        <w:t>Scenarios m</w:t>
      </w:r>
      <w:r w:rsidR="00634FD4">
        <w:t xml:space="preserve">odeled are pictured in </w:t>
      </w:r>
      <w:r w:rsidR="00634FD4">
        <w:fldChar w:fldCharType="begin"/>
      </w:r>
      <w:r w:rsidR="00634FD4">
        <w:instrText xml:space="preserve"> REF _Ref335853898 \h </w:instrText>
      </w:r>
      <w:r w:rsidR="00634FD4">
        <w:fldChar w:fldCharType="separate"/>
      </w:r>
      <w:r w:rsidR="00634FD4">
        <w:t xml:space="preserve">figure </w:t>
      </w:r>
      <w:r w:rsidR="00634FD4">
        <w:rPr>
          <w:noProof/>
        </w:rPr>
        <w:t>1</w:t>
      </w:r>
      <w:r w:rsidR="00634FD4">
        <w:fldChar w:fldCharType="end"/>
      </w:r>
      <w:r w:rsidR="00271620">
        <w:t>. Influen</w:t>
      </w:r>
      <w:r w:rsidR="004A7A2C">
        <w:t>t concentration of nitrogen was</w:t>
      </w:r>
      <w:r w:rsidR="00271620">
        <w:t xml:space="preserve"> varied </w:t>
      </w:r>
      <w:proofErr w:type="gramStart"/>
      <w:r w:rsidR="00271620">
        <w:t>between</w:t>
      </w:r>
      <w:proofErr w:type="gramEnd"/>
      <w:r w:rsidR="00271620">
        <w:t xml:space="preserve"> 0-50 </w:t>
      </w:r>
      <w:proofErr w:type="spellStart"/>
      <w:r w:rsidR="00271620">
        <w:t>mgN</w:t>
      </w:r>
      <w:proofErr w:type="spellEnd"/>
      <w:r w:rsidR="00271620">
        <w:t xml:space="preserve">/L as ammonium. Influent concentration of COD was varied between 0-300 </w:t>
      </w:r>
      <w:proofErr w:type="spellStart"/>
      <w:r w:rsidR="00271620">
        <w:t>mgCOD</w:t>
      </w:r>
      <w:proofErr w:type="spellEnd"/>
      <w:r w:rsidR="00271620">
        <w:t>/L. Resulting oxygen demands, sludge, production rates, and methane production rates</w:t>
      </w:r>
      <w:r w:rsidR="00D043D3">
        <w:t xml:space="preserve"> </w:t>
      </w:r>
      <w:r w:rsidR="00271620">
        <w:t xml:space="preserve">were compared to the base case. </w:t>
      </w:r>
      <w:r w:rsidR="00B7329E">
        <w:t>All scenarios were simulated using R, and d</w:t>
      </w:r>
      <w:r w:rsidR="00322C96">
        <w:t>etailed calculations for all scenarios can be found in supplemental material.</w:t>
      </w:r>
    </w:p>
    <w:tbl>
      <w:tblPr>
        <w:tblStyle w:val="TableGrid"/>
        <w:tblW w:w="0" w:type="auto"/>
        <w:tblLook w:val="04A0" w:firstRow="1" w:lastRow="0" w:firstColumn="1" w:lastColumn="0" w:noHBand="0" w:noVBand="1"/>
      </w:tblPr>
      <w:tblGrid>
        <w:gridCol w:w="8856"/>
      </w:tblGrid>
      <w:tr w:rsidR="001D683F" w14:paraId="05EBEF5A" w14:textId="77777777" w:rsidTr="001D683F">
        <w:tc>
          <w:tcPr>
            <w:tcW w:w="8856" w:type="dxa"/>
          </w:tcPr>
          <w:p w14:paraId="54E590AC" w14:textId="2056BE81" w:rsidR="001D683F" w:rsidRDefault="00930007" w:rsidP="001C271A">
            <w:pPr>
              <w:spacing w:line="360" w:lineRule="auto"/>
            </w:pPr>
            <w:r>
              <w:rPr>
                <w:noProof/>
              </w:rPr>
              <w:drawing>
                <wp:inline distT="0" distB="0" distL="0" distR="0" wp14:anchorId="256B44E3" wp14:editId="4FB9A75F">
                  <wp:extent cx="5486400" cy="6223000"/>
                  <wp:effectExtent l="0" t="0" r="0" b="0"/>
                  <wp:docPr id="10" name="Picture 10" descr="Macintosh HD:Users:kathryncogert:Downloads:NDAMO Feasibility 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athryncogert:Downloads:NDAMO Feasibility Fig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223000"/>
                          </a:xfrm>
                          <a:prstGeom prst="rect">
                            <a:avLst/>
                          </a:prstGeom>
                          <a:noFill/>
                          <a:ln>
                            <a:noFill/>
                          </a:ln>
                        </pic:spPr>
                      </pic:pic>
                    </a:graphicData>
                  </a:graphic>
                </wp:inline>
              </w:drawing>
            </w:r>
          </w:p>
        </w:tc>
      </w:tr>
      <w:tr w:rsidR="001D683F" w14:paraId="7FDB2476" w14:textId="77777777" w:rsidTr="001D683F">
        <w:tc>
          <w:tcPr>
            <w:tcW w:w="8856" w:type="dxa"/>
          </w:tcPr>
          <w:p w14:paraId="474A1381" w14:textId="33788AD0" w:rsidR="001D683F" w:rsidRDefault="00634FD4" w:rsidP="001C271A">
            <w:pPr>
              <w:pStyle w:val="Caption"/>
              <w:spacing w:line="360" w:lineRule="auto"/>
            </w:pPr>
            <w:bookmarkStart w:id="5" w:name="_Ref335853898"/>
            <w:r>
              <w:t xml:space="preserve">Figure </w:t>
            </w:r>
            <w:fldSimple w:instr=" SEQ Figure \* ARABIC ">
              <w:r w:rsidR="007A1BA3">
                <w:rPr>
                  <w:noProof/>
                </w:rPr>
                <w:t>1</w:t>
              </w:r>
            </w:fldSimple>
            <w:bookmarkEnd w:id="5"/>
            <w:r>
              <w:t>. The four scenarios modeled are pictured here.</w:t>
            </w:r>
          </w:p>
        </w:tc>
      </w:tr>
    </w:tbl>
    <w:p w14:paraId="1512B297" w14:textId="77777777" w:rsidR="00DA4EE1" w:rsidRDefault="00DA4EE1" w:rsidP="001C271A">
      <w:pPr>
        <w:pStyle w:val="Heading2"/>
        <w:spacing w:line="360" w:lineRule="auto"/>
      </w:pPr>
      <w:r>
        <w:t>Scenario A: Classic Nitrification/Denitrification</w:t>
      </w:r>
    </w:p>
    <w:p w14:paraId="129053C1" w14:textId="1CE5C689" w:rsidR="00255889" w:rsidRDefault="00DA4EE1" w:rsidP="001C271A">
      <w:pPr>
        <w:spacing w:line="360" w:lineRule="auto"/>
      </w:pPr>
      <w:r>
        <w:t xml:space="preserve">This </w:t>
      </w:r>
      <w:r w:rsidR="00234197">
        <w:t xml:space="preserve">base case </w:t>
      </w:r>
      <w:r>
        <w:t xml:space="preserve">scenario represents a classical </w:t>
      </w:r>
      <w:r w:rsidR="004460A5">
        <w:t>M</w:t>
      </w:r>
      <w:r>
        <w:t>odified</w:t>
      </w:r>
      <w:r w:rsidR="004460A5">
        <w:t xml:space="preserve"> </w:t>
      </w:r>
      <w:proofErr w:type="spellStart"/>
      <w:r w:rsidR="004460A5">
        <w:t>Ludzak-Ett</w:t>
      </w:r>
      <w:r>
        <w:t>inger</w:t>
      </w:r>
      <w:proofErr w:type="spellEnd"/>
      <w:r w:rsidR="004460A5">
        <w:t xml:space="preserve"> (MLE) </w:t>
      </w:r>
      <w:r w:rsidR="00634FD4">
        <w:t>BNR</w:t>
      </w:r>
      <w:r w:rsidR="004460A5">
        <w:t xml:space="preserve"> system.</w:t>
      </w:r>
      <w:r w:rsidR="00844052">
        <w:t xml:space="preserve"> </w:t>
      </w:r>
      <w:r w:rsidR="004460A5">
        <w:t>Influen</w:t>
      </w:r>
      <w:r w:rsidR="0042377E">
        <w:t>t is first fed into an anoxic</w:t>
      </w:r>
      <w:r w:rsidR="003302AB">
        <w:t xml:space="preserve"> denitrification reactor. If the COD/N ratio in the influent is too low to remove all nitrate from the nitrification reactor, supplemental COD must be added at a cost to the WWTP</w:t>
      </w:r>
      <w:r w:rsidR="00F345F7">
        <w:t>, this was quantified during the simulations and can be seen in</w:t>
      </w:r>
      <w:r w:rsidR="00185377">
        <w:t xml:space="preserve"> </w:t>
      </w:r>
      <w:r w:rsidR="00185377">
        <w:rPr>
          <w:highlight w:val="yellow"/>
        </w:rPr>
        <w:fldChar w:fldCharType="begin"/>
      </w:r>
      <w:r w:rsidR="00185377">
        <w:instrText xml:space="preserve"> REF _Ref335858768 \h </w:instrText>
      </w:r>
      <w:r w:rsidR="00185377">
        <w:rPr>
          <w:highlight w:val="yellow"/>
        </w:rPr>
      </w:r>
      <w:r w:rsidR="00185377">
        <w:rPr>
          <w:highlight w:val="yellow"/>
        </w:rPr>
        <w:fldChar w:fldCharType="separate"/>
      </w:r>
      <w:r w:rsidR="00185377">
        <w:t>f</w:t>
      </w:r>
      <w:r w:rsidR="00185377" w:rsidRPr="001022AB">
        <w:t xml:space="preserve">igure </w:t>
      </w:r>
      <w:r w:rsidR="00185377">
        <w:rPr>
          <w:noProof/>
        </w:rPr>
        <w:t>3</w:t>
      </w:r>
      <w:r w:rsidR="00185377">
        <w:rPr>
          <w:highlight w:val="yellow"/>
        </w:rPr>
        <w:fldChar w:fldCharType="end"/>
      </w:r>
      <w:r w:rsidR="003302AB">
        <w:t>.  Effluent from the nitrification tank</w:t>
      </w:r>
      <w:r w:rsidR="00285E2B">
        <w:t xml:space="preserve"> removal system is then fed into a clarifier</w:t>
      </w:r>
      <w:r w:rsidR="003302AB">
        <w:t xml:space="preserve">. </w:t>
      </w:r>
      <w:r w:rsidR="00285E2B">
        <w:t>Treated effluent is decanted while the sludge is fed to an anaerobic digester</w:t>
      </w:r>
      <w:r w:rsidR="00634FD4">
        <w:t>. T</w:t>
      </w:r>
      <w:r w:rsidR="00285E2B">
        <w:t>he volum</w:t>
      </w:r>
      <w:r w:rsidR="00634FD4">
        <w:t xml:space="preserve">e of landfilled sludge </w:t>
      </w:r>
      <w:r w:rsidR="003302AB">
        <w:t>is reduced by</w:t>
      </w:r>
      <w:r w:rsidR="00285E2B">
        <w:t xml:space="preserve"> </w:t>
      </w:r>
      <w:r w:rsidR="00634FD4">
        <w:t>the methanogens in the digester.  M</w:t>
      </w:r>
      <w:r w:rsidR="003302AB">
        <w:t xml:space="preserve">ethane </w:t>
      </w:r>
      <w:r w:rsidR="00634FD4">
        <w:t>is respired</w:t>
      </w:r>
      <w:r w:rsidR="001D683F">
        <w:t xml:space="preserve"> </w:t>
      </w:r>
      <w:r w:rsidR="00634FD4">
        <w:t>as</w:t>
      </w:r>
      <w:r w:rsidR="001D683F">
        <w:t xml:space="preserve"> biogas</w:t>
      </w:r>
      <w:r w:rsidR="00634FD4">
        <w:t>,</w:t>
      </w:r>
      <w:r w:rsidR="003302AB">
        <w:t xml:space="preserve"> which can</w:t>
      </w:r>
      <w:r w:rsidR="00285E2B">
        <w:t xml:space="preserve"> be burned for energy recovery.</w:t>
      </w:r>
    </w:p>
    <w:p w14:paraId="45E9DBF2" w14:textId="71AC8B68" w:rsidR="00285E2B" w:rsidRPr="00FB1E47" w:rsidRDefault="00285E2B" w:rsidP="001C271A">
      <w:pPr>
        <w:pStyle w:val="Heading2"/>
        <w:spacing w:line="360" w:lineRule="auto"/>
      </w:pPr>
      <w:r w:rsidRPr="00FB1E47">
        <w:t xml:space="preserve">Scenario B: </w:t>
      </w:r>
      <w:r w:rsidR="00930007">
        <w:t>CANON</w:t>
      </w:r>
      <w:r w:rsidRPr="00FB1E47">
        <w:t xml:space="preserve"> </w:t>
      </w:r>
      <w:proofErr w:type="spellStart"/>
      <w:r w:rsidRPr="00FB1E47">
        <w:t>Anammox</w:t>
      </w:r>
      <w:proofErr w:type="spellEnd"/>
      <w:ins w:id="6" w:author="mwinkler" w:date="2016-09-18T12:58:00Z">
        <w:r w:rsidR="00234197" w:rsidRPr="00FB1E47">
          <w:t xml:space="preserve"> </w:t>
        </w:r>
      </w:ins>
    </w:p>
    <w:p w14:paraId="778F0902" w14:textId="54E961BB" w:rsidR="0050124A" w:rsidRDefault="00285E2B" w:rsidP="001C271A">
      <w:pPr>
        <w:spacing w:line="360" w:lineRule="auto"/>
      </w:pPr>
      <w:r w:rsidRPr="00FB1E47">
        <w:t xml:space="preserve">The </w:t>
      </w:r>
      <w:proofErr w:type="spellStart"/>
      <w:r w:rsidRPr="00FB1E47">
        <w:t>anammox</w:t>
      </w:r>
      <w:proofErr w:type="spellEnd"/>
      <w:r w:rsidRPr="00FB1E47">
        <w:t xml:space="preserve"> system is based on the </w:t>
      </w:r>
      <w:r w:rsidR="00FB1E47" w:rsidRPr="00FB1E47">
        <w:t xml:space="preserve">Complete Autotrophic Nitrogen Removal Over Nitrite </w:t>
      </w:r>
      <w:r w:rsidR="00FB1E47">
        <w:t xml:space="preserve">(CANON) </w:t>
      </w:r>
      <w:r w:rsidR="00FB1E47" w:rsidRPr="00FB1E47">
        <w:t>system</w:t>
      </w:r>
      <w:r w:rsidRPr="00FB1E47">
        <w:t xml:space="preserve">. </w:t>
      </w:r>
      <w:r w:rsidR="00634FD4">
        <w:t>Unlike MLE, t</w:t>
      </w:r>
      <w:r w:rsidR="00FB1E47">
        <w:t xml:space="preserve">he CANON system does not remove COD. Influent </w:t>
      </w:r>
      <w:r w:rsidR="00634FD4">
        <w:t xml:space="preserve">COD must be removed before entering the CANON reactor to </w:t>
      </w:r>
      <w:r w:rsidR="0050124A">
        <w:t xml:space="preserve">avoid competition between </w:t>
      </w:r>
      <w:proofErr w:type="spellStart"/>
      <w:r w:rsidR="0050124A">
        <w:t>denitrifiers</w:t>
      </w:r>
      <w:proofErr w:type="spellEnd"/>
      <w:r w:rsidR="0050124A">
        <w:t xml:space="preserve"> and </w:t>
      </w:r>
      <w:proofErr w:type="spellStart"/>
      <w:r w:rsidR="0050124A">
        <w:t>ana</w:t>
      </w:r>
      <w:r w:rsidR="00634FD4">
        <w:t>mmox</w:t>
      </w:r>
      <w:proofErr w:type="spellEnd"/>
      <w:r w:rsidR="001D683F">
        <w:t xml:space="preserve">. </w:t>
      </w:r>
      <w:r w:rsidR="0050124A">
        <w:t xml:space="preserve">Consequently, an aerobic high-rate BOD removal system was added </w:t>
      </w:r>
      <w:r w:rsidR="00634FD4">
        <w:t xml:space="preserve">to the front-end of this scenario </w:t>
      </w:r>
      <w:r w:rsidR="0050124A">
        <w:t xml:space="preserve">whereby COD is </w:t>
      </w:r>
      <w:r w:rsidR="00C83933">
        <w:t>respired to CO</w:t>
      </w:r>
      <w:r w:rsidR="00C83933" w:rsidRPr="00C83933">
        <w:rPr>
          <w:vertAlign w:val="subscript"/>
        </w:rPr>
        <w:t>2</w:t>
      </w:r>
      <w:r w:rsidR="00C83933">
        <w:t xml:space="preserve"> </w:t>
      </w:r>
      <w:r w:rsidR="0050124A">
        <w:t>by heterotrophs that use oxygen as an electron acceptor.</w:t>
      </w:r>
      <w:r w:rsidR="00634FD4">
        <w:t xml:space="preserve"> </w:t>
      </w:r>
      <w:r w:rsidR="00634FD4" w:rsidRPr="00FB1E47">
        <w:t>The clarifier and anaerobic</w:t>
      </w:r>
      <w:r w:rsidR="00634FD4">
        <w:t xml:space="preserve"> digester are assumed to operate identically to the system in scenario A.</w:t>
      </w:r>
    </w:p>
    <w:p w14:paraId="455993E1" w14:textId="3FD6F190" w:rsidR="00285E2B" w:rsidRPr="00285E2B" w:rsidRDefault="00285E2B" w:rsidP="001C271A">
      <w:pPr>
        <w:spacing w:line="360" w:lineRule="auto"/>
      </w:pPr>
      <w:r>
        <w:t xml:space="preserve">In practice, </w:t>
      </w:r>
      <w:r w:rsidR="00E95560">
        <w:t>operating</w:t>
      </w:r>
      <w:r>
        <w:t xml:space="preserve"> a </w:t>
      </w:r>
      <w:r w:rsidR="00634FD4">
        <w:t xml:space="preserve">CANON system requires stringent dissolved oxygen control, and </w:t>
      </w:r>
      <w:r w:rsidR="00E95560">
        <w:t xml:space="preserve">converting enough ammonium to nitrite to supply to </w:t>
      </w:r>
      <w:proofErr w:type="spellStart"/>
      <w:r w:rsidR="00E95560">
        <w:t>anammox</w:t>
      </w:r>
      <w:proofErr w:type="spellEnd"/>
      <w:r w:rsidR="00E95560">
        <w:t xml:space="preserve"> has proven impractical for mainstream wastewater treatment</w:t>
      </w:r>
      <w:r w:rsidR="00DE4D7A">
        <w:t xml:space="preserve"> </w:t>
      </w:r>
      <w:r w:rsidR="00DE4D7A">
        <w:fldChar w:fldCharType="begin" w:fldLock="1"/>
      </w:r>
      <w:r w:rsidR="0034150A">
        <w:instrText>ADDIN CSL_CITATION { "citationItems" : [ { "id" : "ITEM-1", "itemData" : { "DOI" : "10.1080/09593330.2014.982722", "ISSN" : "0959-3330", "PMID" : "25411102", "abstract" : "Autotrophic nitrogen removal in the mainstream wastewater treatment process is suggested to be a prerequisite of energy autarkic wastewater treatment plants (WWTP). Whilst the application of anammox-related technologies in the side-stream is at present state of the art, the feasibility of this energy-efficient process at mainstream conditions is still under development. Lower operating temperature and ammonium concentration, together with required high nitrogen removal efficiency, represent the main challenges to face in order to reach this appealing new frontier of the wastewater treatment field. In this study, we report the evaluation of the process in a plug-flow granular sludge-based pilot-scale reactor (4\u2005m3) continuously fed with the actual effluent of the A-stage of the WWTP of Dokhaven, Rotterdam. The one-stage partial nitritation-anammox system was operated for more than 10 months at 19\u00b11\u00b0C. Observed average N-removal and ammonium conversion rates were comparable or higher than those of conventional N-removal systems, with 182\u00b146 and 315\u00b133\u2005mg-N\u2005L(-1)\u2005d(-1), respectively. Biochemical oxygen demand was also oxidized in the system with an average removal efficiency of 90%. Heterotrophic biomass grew preferentially in flocs and was efficiently washed out of the system. Throughout the experimentation, the main bottleneck was the nitritation process that resulted in nitrite-limiting conditions for the anammox conversion. Anammox bacteria were able to grow under mainstream WWTP conditions and new granules were formed and efficiently retained in the system.", "author" : [ { "dropping-particle" : "", "family" : "Lotti", "given" : "T", "non-dropping-particle" : "", "parse-names" : false, "suffix" : "" }, { "dropping-particle" : "", "family" : "Kleerebezem", "given" : "R", "non-dropping-particle" : "", "parse-names" : false, "suffix" : "" }, { "dropping-particle" : "", "family" : "Hu", "given" : "Z", "non-dropping-particle" : "", "parse-names" : false, "suffix" : "" }, { "dropping-particle" : "", "family" : "Kartal", "given" : "B", "non-dropping-particle" : "", "parse-names" : false, "suffix" : "" }, { "dropping-particle" : "", "family" : "Kreuk", "given" : "M K", "non-dropping-particle" : "de", "parse-names" : false, "suffix" : "" }, { "dropping-particle" : "", "family" : "Erp Taalman Kip", "given" : "C", "non-dropping-particle" : "van", "parse-names" : false, "suffix" : "" }, { "dropping-particle" : "", "family" : "Kruit", "given" : "J", "non-dropping-particle" : "", "parse-names" : false, "suffix" : "" }, { "dropping-particle" : "", "family" : "Hendrickx", "given" : "T L G", "non-dropping-particle" : "", "parse-names" : false, "suffix" : "" }, { "dropping-particle" : "", "family" : "Loosdrecht", "given" : "M C M", "non-dropping-particle" : "van", "parse-names" : false, "suffix" : "" } ], "container-title" : "Environmental technology", "id" : "ITEM-1", "issue" : "9-12", "issued" : { "date-parts" : [ [ "0" ] ] }, "page" : "1167-77", "title" : "Pilot-scale evaluation of anammox-based mainstream nitrogen removal from municipal wastewater.", "type" : "article-journal", "volume" : "36" }, "uris" : [ "http://www.mendeley.com/documents/?uuid=c16be4c5-3c37-3faa-9247-36887efa3439" ] } ], "mendeley" : { "formattedCitation" : "[19]", "plainTextFormattedCitation" : "[19]", "previouslyFormattedCitation" : "[19]" }, "properties" : { "noteIndex" : 0 }, "schema" : "https://github.com/citation-style-language/schema/raw/master/csl-citation.json" }</w:instrText>
      </w:r>
      <w:r w:rsidR="00DE4D7A">
        <w:fldChar w:fldCharType="separate"/>
      </w:r>
      <w:r w:rsidR="00CB3834" w:rsidRPr="00CB3834">
        <w:rPr>
          <w:noProof/>
        </w:rPr>
        <w:t>[19]</w:t>
      </w:r>
      <w:r w:rsidR="00DE4D7A">
        <w:fldChar w:fldCharType="end"/>
      </w:r>
      <w:r w:rsidR="00E95560">
        <w:t>.</w:t>
      </w:r>
      <w:r w:rsidR="00D043D3">
        <w:t xml:space="preserve"> </w:t>
      </w:r>
      <w:r w:rsidR="00B912E2">
        <w:t>In opposition to current literature</w:t>
      </w:r>
      <w:r w:rsidR="00340941">
        <w:t xml:space="preserve">, </w:t>
      </w:r>
      <w:r w:rsidR="00E95560">
        <w:t>it was assumed that</w:t>
      </w:r>
      <w:r w:rsidR="00B912E2">
        <w:t xml:space="preserve"> </w:t>
      </w:r>
      <w:proofErr w:type="spellStart"/>
      <w:r w:rsidR="00B912E2">
        <w:t>anammox</w:t>
      </w:r>
      <w:proofErr w:type="spellEnd"/>
      <w:r w:rsidR="00B912E2">
        <w:t xml:space="preserve"> were able to outcompete</w:t>
      </w:r>
      <w:r w:rsidR="00F62F44">
        <w:t xml:space="preserve"> NOB for nitrite in this system and </w:t>
      </w:r>
      <w:proofErr w:type="spellStart"/>
      <w:r w:rsidR="00F62F44">
        <w:t>anammox</w:t>
      </w:r>
      <w:proofErr w:type="spellEnd"/>
      <w:r w:rsidR="00F62F44">
        <w:t xml:space="preserve"> have enough nitrite to convert 100% of influent nitrogen.</w:t>
      </w:r>
    </w:p>
    <w:p w14:paraId="188AE5D9" w14:textId="24CEDE23" w:rsidR="00C83933" w:rsidRDefault="00C83933" w:rsidP="001C271A">
      <w:pPr>
        <w:pStyle w:val="Heading2"/>
        <w:spacing w:line="360" w:lineRule="auto"/>
      </w:pPr>
      <w:r>
        <w:t xml:space="preserve">Scenario C: </w:t>
      </w:r>
      <w:proofErr w:type="spellStart"/>
      <w:r>
        <w:t>Anammox</w:t>
      </w:r>
      <w:proofErr w:type="spellEnd"/>
      <w:r>
        <w:t xml:space="preserve"> + </w:t>
      </w:r>
      <w:r w:rsidR="00B912E2">
        <w:t>n-</w:t>
      </w:r>
      <w:proofErr w:type="spellStart"/>
      <w:r w:rsidR="00B912E2">
        <w:t>damo</w:t>
      </w:r>
      <w:proofErr w:type="spellEnd"/>
    </w:p>
    <w:p w14:paraId="19D94CED" w14:textId="2996C706" w:rsidR="00F62F44" w:rsidRDefault="001D683F" w:rsidP="001C271A">
      <w:pPr>
        <w:spacing w:line="360" w:lineRule="auto"/>
      </w:pPr>
      <w:r>
        <w:t xml:space="preserve">Similar to scenario B, this scenario </w:t>
      </w:r>
      <w:r w:rsidR="00F62F44">
        <w:t xml:space="preserve">also uses high rate BOD removal </w:t>
      </w:r>
      <w:r>
        <w:t>and a clarifier/anaerobic</w:t>
      </w:r>
      <w:r w:rsidR="00DE4D7A">
        <w:t xml:space="preserve"> sludge</w:t>
      </w:r>
      <w:r>
        <w:t xml:space="preserve"> digester</w:t>
      </w:r>
      <w:r w:rsidR="00F62F44">
        <w:t>.</w:t>
      </w:r>
      <w:r>
        <w:t xml:space="preserve"> However, i</w:t>
      </w:r>
      <w:r w:rsidR="00C83933">
        <w:t>t dif</w:t>
      </w:r>
      <w:r w:rsidR="00B912E2">
        <w:t xml:space="preserve">fers </w:t>
      </w:r>
      <w:r w:rsidR="00634FD4">
        <w:t xml:space="preserve">in that </w:t>
      </w:r>
      <w:r w:rsidR="00B912E2">
        <w:t>anaerobic n-</w:t>
      </w:r>
      <w:proofErr w:type="spellStart"/>
      <w:r w:rsidR="00B912E2">
        <w:t>damo</w:t>
      </w:r>
      <w:proofErr w:type="spellEnd"/>
      <w:r w:rsidR="00C83933">
        <w:t xml:space="preserve"> </w:t>
      </w:r>
      <w:proofErr w:type="spellStart"/>
      <w:r w:rsidR="00C83933">
        <w:t>archaea</w:t>
      </w:r>
      <w:proofErr w:type="spellEnd"/>
      <w:r w:rsidR="00C83933">
        <w:t xml:space="preserve"> are </w:t>
      </w:r>
      <w:r w:rsidR="00634FD4">
        <w:t>assumed to be able to thrive</w:t>
      </w:r>
      <w:r w:rsidR="00844052">
        <w:t xml:space="preserve"> with </w:t>
      </w:r>
      <w:proofErr w:type="spellStart"/>
      <w:r w:rsidR="00844052">
        <w:t>anammox</w:t>
      </w:r>
      <w:proofErr w:type="spellEnd"/>
      <w:r w:rsidR="00930007">
        <w:t xml:space="preserve"> in an anaerobic reactor</w:t>
      </w:r>
      <w:r w:rsidR="00F62F44">
        <w:t xml:space="preserve">. In scenario B, </w:t>
      </w:r>
      <w:r w:rsidR="00930007">
        <w:t xml:space="preserve">it is assumed that there </w:t>
      </w:r>
      <w:proofErr w:type="gramStart"/>
      <w:r w:rsidR="00930007">
        <w:t>are</w:t>
      </w:r>
      <w:proofErr w:type="gramEnd"/>
      <w:r w:rsidR="00930007">
        <w:t xml:space="preserve"> no NOB present whereas in this scenario, it is assumed that approximately half of the influent nitrogen is fully oxidized to nitrate by NOB. This nitrate is reduced by n-</w:t>
      </w:r>
      <w:proofErr w:type="spellStart"/>
      <w:r w:rsidR="00930007">
        <w:t>damo</w:t>
      </w:r>
      <w:proofErr w:type="spellEnd"/>
      <w:r w:rsidR="00930007">
        <w:t xml:space="preserve"> </w:t>
      </w:r>
      <w:proofErr w:type="spellStart"/>
      <w:r w:rsidR="00930007">
        <w:t>archaea</w:t>
      </w:r>
      <w:proofErr w:type="spellEnd"/>
      <w:r w:rsidR="00930007">
        <w:t xml:space="preserve"> back to nitrite</w:t>
      </w:r>
      <w:r w:rsidR="00F62F44">
        <w:t xml:space="preserve"> for use by the </w:t>
      </w:r>
      <w:proofErr w:type="spellStart"/>
      <w:r w:rsidR="00F62F44">
        <w:t>anammox</w:t>
      </w:r>
      <w:proofErr w:type="spellEnd"/>
      <w:r w:rsidR="00F62F44">
        <w:t xml:space="preserve"> as an electron acceptor.</w:t>
      </w:r>
      <w:r w:rsidR="00B144B7">
        <w:t xml:space="preserve"> Because </w:t>
      </w:r>
      <w:proofErr w:type="spellStart"/>
      <w:r w:rsidR="00B144B7">
        <w:t>ndamo</w:t>
      </w:r>
      <w:proofErr w:type="spellEnd"/>
      <w:r w:rsidR="00B144B7">
        <w:t xml:space="preserve"> </w:t>
      </w:r>
      <w:proofErr w:type="spellStart"/>
      <w:r w:rsidR="00B144B7">
        <w:t>archaea</w:t>
      </w:r>
      <w:proofErr w:type="spellEnd"/>
      <w:r w:rsidR="00B144B7">
        <w:t xml:space="preserve"> can supply a consistent nitrite flux, this </w:t>
      </w:r>
      <w:r w:rsidR="00DE4D7A">
        <w:t xml:space="preserve">scenario </w:t>
      </w:r>
      <w:r w:rsidR="00B144B7">
        <w:t xml:space="preserve">obviates the need to tightly control the dissolved oxygen as in scenario B, and will in practice yield a higher nitrogen removal. </w:t>
      </w:r>
    </w:p>
    <w:p w14:paraId="0B3F1A8F" w14:textId="2787E08C" w:rsidR="00662EFE" w:rsidRDefault="00662EFE" w:rsidP="001C271A">
      <w:pPr>
        <w:spacing w:line="360" w:lineRule="auto"/>
      </w:pPr>
      <w:r>
        <w:t xml:space="preserve">Methane </w:t>
      </w:r>
      <w:r w:rsidR="00F62F44">
        <w:t>for the n-</w:t>
      </w:r>
      <w:proofErr w:type="spellStart"/>
      <w:r w:rsidR="00F62F44">
        <w:t>damo</w:t>
      </w:r>
      <w:proofErr w:type="spellEnd"/>
      <w:r w:rsidR="00F62F44">
        <w:t xml:space="preserve"> </w:t>
      </w:r>
      <w:r>
        <w:t xml:space="preserve">is supplied to the reactor from the biogas produced in the anaerobic </w:t>
      </w:r>
      <w:r w:rsidR="00DE4D7A">
        <w:t xml:space="preserve">sludge </w:t>
      </w:r>
      <w:r>
        <w:t>digester. In the range of influent concentrations considered he</w:t>
      </w:r>
      <w:r w:rsidR="00B144B7">
        <w:t>re, more methane is produced tha</w:t>
      </w:r>
      <w:r>
        <w:t>n is consumed by the NDAMO. The rest of the biogas is the</w:t>
      </w:r>
      <w:r w:rsidR="00DE4D7A">
        <w:t>n available for energy recovery at the WWTP.</w:t>
      </w:r>
    </w:p>
    <w:p w14:paraId="5F03C8A9" w14:textId="33579882" w:rsidR="001D683F" w:rsidRDefault="00930007" w:rsidP="001C271A">
      <w:pPr>
        <w:pStyle w:val="Heading2"/>
        <w:spacing w:line="360" w:lineRule="auto"/>
      </w:pPr>
      <w:r>
        <w:t xml:space="preserve">Scenario D: </w:t>
      </w:r>
      <w:proofErr w:type="spellStart"/>
      <w:r w:rsidR="001D683F">
        <w:t>Anammox</w:t>
      </w:r>
      <w:proofErr w:type="spellEnd"/>
      <w:r w:rsidR="001D683F">
        <w:t xml:space="preserve"> + </w:t>
      </w:r>
      <w:r w:rsidR="00F345F7">
        <w:t>n-</w:t>
      </w:r>
      <w:proofErr w:type="spellStart"/>
      <w:r w:rsidR="00F345F7">
        <w:t>damo</w:t>
      </w:r>
      <w:proofErr w:type="spellEnd"/>
      <w:r w:rsidR="001D683F">
        <w:t xml:space="preserve"> + </w:t>
      </w:r>
      <w:proofErr w:type="spellStart"/>
      <w:r w:rsidR="00DE4D7A">
        <w:t>AnMBR</w:t>
      </w:r>
      <w:proofErr w:type="spellEnd"/>
    </w:p>
    <w:p w14:paraId="2F35E040" w14:textId="36041A17" w:rsidR="00322C96" w:rsidRDefault="00322C96" w:rsidP="001C271A">
      <w:pPr>
        <w:spacing w:line="360" w:lineRule="auto"/>
      </w:pPr>
      <w:r>
        <w:t>A</w:t>
      </w:r>
      <w:r w:rsidR="001D683F">
        <w:t xml:space="preserve"> fourth scenario D was</w:t>
      </w:r>
      <w:r>
        <w:t xml:space="preserve"> also</w:t>
      </w:r>
      <w:r w:rsidR="001D683F">
        <w:t xml:space="preserve"> considered in which COD is removed anaerobically via a mainstream </w:t>
      </w:r>
      <w:r w:rsidR="007242C7">
        <w:t xml:space="preserve">anaerobic </w:t>
      </w:r>
      <w:r w:rsidR="001D683F">
        <w:t>membrane</w:t>
      </w:r>
      <w:r w:rsidR="007242C7">
        <w:t xml:space="preserve"> </w:t>
      </w:r>
      <w:r w:rsidR="00DE4D7A">
        <w:t>bioreactor</w:t>
      </w:r>
      <w:r>
        <w:t xml:space="preserve"> (</w:t>
      </w:r>
      <w:proofErr w:type="spellStart"/>
      <w:r>
        <w:t>AnMBR</w:t>
      </w:r>
      <w:proofErr w:type="spellEnd"/>
      <w:r>
        <w:t>)</w:t>
      </w:r>
      <w:r w:rsidR="007242C7">
        <w:t>.</w:t>
      </w:r>
      <w:r w:rsidR="00D043D3">
        <w:t xml:space="preserve"> </w:t>
      </w:r>
      <w:r w:rsidR="00F345F7">
        <w:t>The purpose of m</w:t>
      </w:r>
      <w:r w:rsidR="007242C7">
        <w:t xml:space="preserve">ainstream </w:t>
      </w:r>
      <w:r w:rsidR="00DE4D7A">
        <w:t>anaerobic treatment</w:t>
      </w:r>
      <w:r w:rsidR="007242C7">
        <w:t xml:space="preserve"> </w:t>
      </w:r>
      <w:r w:rsidR="00F345F7">
        <w:t xml:space="preserve">is </w:t>
      </w:r>
      <w:r w:rsidR="007242C7">
        <w:t>not only</w:t>
      </w:r>
      <w:r w:rsidR="00F345F7">
        <w:t xml:space="preserve"> </w:t>
      </w:r>
      <w:r w:rsidR="00DE4D7A">
        <w:t xml:space="preserve">for </w:t>
      </w:r>
      <w:r w:rsidR="00F345F7">
        <w:t>the reduction of COD, but</w:t>
      </w:r>
      <w:r w:rsidR="007242C7">
        <w:t xml:space="preserve"> also</w:t>
      </w:r>
      <w:r w:rsidR="00F345F7">
        <w:t xml:space="preserve"> to</w:t>
      </w:r>
      <w:r w:rsidR="007242C7">
        <w:t xml:space="preserve"> supply a stream</w:t>
      </w:r>
      <w:r w:rsidR="00DE4D7A">
        <w:t xml:space="preserve"> that is</w:t>
      </w:r>
      <w:r w:rsidR="007242C7">
        <w:t xml:space="preserve"> </w:t>
      </w:r>
      <w:r w:rsidR="00F345F7">
        <w:t xml:space="preserve">high in </w:t>
      </w:r>
      <w:r w:rsidR="007242C7">
        <w:t>dissolved methane</w:t>
      </w:r>
      <w:r>
        <w:t xml:space="preserve"> to the NDAMO archaea</w:t>
      </w:r>
      <w:r w:rsidR="007242C7">
        <w:t xml:space="preserve">. </w:t>
      </w:r>
      <w:r w:rsidR="00F345F7">
        <w:t>Approximately half of the influent is nitrified in the first compartment. The other half is fed directly into the n-</w:t>
      </w:r>
      <w:proofErr w:type="spellStart"/>
      <w:r w:rsidR="00F345F7">
        <w:t>damo</w:t>
      </w:r>
      <w:proofErr w:type="spellEnd"/>
      <w:r w:rsidR="00F345F7">
        <w:t xml:space="preserve"> – </w:t>
      </w:r>
      <w:proofErr w:type="spellStart"/>
      <w:r w:rsidR="00F345F7">
        <w:t>anammox</w:t>
      </w:r>
      <w:proofErr w:type="spellEnd"/>
      <w:r w:rsidR="00F345F7">
        <w:t xml:space="preserve"> reactor. </w:t>
      </w:r>
      <w:r w:rsidR="007242C7">
        <w:t xml:space="preserve">It is assumed </w:t>
      </w:r>
      <w:r w:rsidR="00F345F7">
        <w:t>that</w:t>
      </w:r>
      <w:r w:rsidR="00930007">
        <w:t xml:space="preserve"> the nitrification </w:t>
      </w:r>
      <w:r w:rsidR="00252FFA">
        <w:t xml:space="preserve">reactor configuration is such that </w:t>
      </w:r>
      <w:r w:rsidR="00F345F7">
        <w:t xml:space="preserve">dissolved methane is </w:t>
      </w:r>
      <w:r w:rsidR="00252FFA">
        <w:t xml:space="preserve">not </w:t>
      </w:r>
      <w:r w:rsidR="00F345F7">
        <w:t xml:space="preserve">stripped </w:t>
      </w:r>
      <w:r w:rsidR="00252FFA">
        <w:t>during aeration and all dissolved methane is available to n-</w:t>
      </w:r>
      <w:proofErr w:type="spellStart"/>
      <w:r w:rsidR="00252FFA">
        <w:t>damo</w:t>
      </w:r>
      <w:proofErr w:type="spellEnd"/>
      <w:r w:rsidR="00252FFA">
        <w:t xml:space="preserve">. </w:t>
      </w:r>
      <w:r>
        <w:t xml:space="preserve">At high nitrogen levels, additional methane </w:t>
      </w:r>
      <w:r w:rsidR="00F345F7">
        <w:t>is supplied to the reactor from the</w:t>
      </w:r>
      <w:r>
        <w:t xml:space="preserve"> </w:t>
      </w:r>
      <w:proofErr w:type="spellStart"/>
      <w:r>
        <w:t>AnMBR</w:t>
      </w:r>
      <w:proofErr w:type="spellEnd"/>
      <w:r>
        <w:t>.</w:t>
      </w:r>
      <w:r w:rsidR="00CF7F4C">
        <w:t xml:space="preserve"> If the influent C/N ratio is too low to supply n-</w:t>
      </w:r>
      <w:proofErr w:type="spellStart"/>
      <w:r w:rsidR="00CF7F4C">
        <w:t>damo</w:t>
      </w:r>
      <w:proofErr w:type="spellEnd"/>
      <w:r w:rsidR="00CF7F4C">
        <w:t xml:space="preserve"> with enough methane, methane must be purchased from an external supply at a cost to the WWTP. The required methane addition was quantified and shown in f</w:t>
      </w:r>
      <w:commentRangeStart w:id="7"/>
      <w:r w:rsidR="00CF7F4C">
        <w:t>igure xxx….</w:t>
      </w:r>
      <w:commentRangeEnd w:id="7"/>
      <w:r w:rsidR="00CF7F4C">
        <w:rPr>
          <w:rStyle w:val="CommentReference"/>
        </w:rPr>
        <w:commentReference w:id="7"/>
      </w:r>
    </w:p>
    <w:p w14:paraId="40E8BD75" w14:textId="29D8F75C" w:rsidR="006C6F1C" w:rsidRDefault="006C6F1C" w:rsidP="001C271A">
      <w:pPr>
        <w:pStyle w:val="Heading1"/>
        <w:spacing w:line="360" w:lineRule="auto"/>
      </w:pPr>
      <w:r>
        <w:t>Results</w:t>
      </w:r>
      <w:r w:rsidR="003C1073">
        <w:t xml:space="preserve"> &amp; Discussion</w:t>
      </w:r>
    </w:p>
    <w:p w14:paraId="70B1C4B1" w14:textId="33BD309D" w:rsidR="00B7329E" w:rsidRDefault="00B7329E" w:rsidP="001C271A">
      <w:pPr>
        <w:pStyle w:val="Heading2"/>
        <w:spacing w:line="360" w:lineRule="auto"/>
      </w:pPr>
      <w:r>
        <w:t>Sludge Handling</w:t>
      </w:r>
    </w:p>
    <w:p w14:paraId="2EDBF46E" w14:textId="572E6D62" w:rsidR="00E60527" w:rsidRDefault="00271620" w:rsidP="001C271A">
      <w:pPr>
        <w:spacing w:line="360" w:lineRule="auto"/>
      </w:pPr>
      <w:r>
        <w:t>In the EU and UK, s</w:t>
      </w:r>
      <w:r w:rsidR="00CF7F4C">
        <w:t>ludge handling account</w:t>
      </w:r>
      <w:r w:rsidR="001022AB">
        <w:t>s</w:t>
      </w:r>
      <w:r w:rsidR="00CF7F4C">
        <w:t xml:space="preserve"> for </w:t>
      </w:r>
      <w:r>
        <w:t>approximately half of the cost of WWTP operation</w:t>
      </w:r>
      <w:r w:rsidR="00340941">
        <w:fldChar w:fldCharType="begin" w:fldLock="1"/>
      </w:r>
      <w:r w:rsidR="0034150A">
        <w:instrText>ADDIN CSL_CITATION { "citationItems" : [ { "id" : "ITEM-1", "itemData" : { "DOI" : "10.1111/j.1747-6593.1995.tb00950.x", "ISSN" : "1747-6585", "author" : [ { "dropping-particle" : "", "family" : "HALL", "given" : "J. E", "non-dropping-particle" : "", "parse-names" : false, "suffix" : "" } ], "container-title" : "Water and Environment Journal", "id" : "ITEM-1", "issue" : "4", "issued" : { "date-parts" : [ [ "1995", "8" ] ] }, "page" : "335-343", "publisher" : "Blackwell Publishing Ltd", "title" : "Sewage Sludge Production, Treatment and Disposal in the European Union", "type" : "article-journal", "volume" : "9" }, "uris" : [ "http://www.mendeley.com/documents/?uuid=43db2268-ca8e-3fba-afd9-814835b66205" ] } ], "mendeley" : { "formattedCitation" : "[20]", "plainTextFormattedCitation" : "[20]", "previouslyFormattedCitation" : "[20]" }, "properties" : { "noteIndex" : 0 }, "schema" : "https://github.com/citation-style-language/schema/raw/master/csl-citation.json" }</w:instrText>
      </w:r>
      <w:r w:rsidR="00340941">
        <w:fldChar w:fldCharType="separate"/>
      </w:r>
      <w:r w:rsidR="00CB3834" w:rsidRPr="00CB3834">
        <w:rPr>
          <w:noProof/>
        </w:rPr>
        <w:t>[20]</w:t>
      </w:r>
      <w:r w:rsidR="00340941">
        <w:fldChar w:fldCharType="end"/>
      </w:r>
      <w:r>
        <w:t>. B</w:t>
      </w:r>
      <w:r w:rsidR="001F6925">
        <w:t>y decreasin</w:t>
      </w:r>
      <w:r>
        <w:t>g the volume of sludge produced</w:t>
      </w:r>
      <w:r w:rsidR="001F6925">
        <w:t xml:space="preserve"> WWTP operation costs can be decreased substantially</w:t>
      </w:r>
      <w:r>
        <w:t>. S</w:t>
      </w:r>
      <w:r w:rsidR="001F6925">
        <w:t xml:space="preserve">ludge production rates for scenarios B, C, and D, are compared to sludge production </w:t>
      </w:r>
      <w:r w:rsidR="00F345F7">
        <w:t xml:space="preserve">rates in base case scenario </w:t>
      </w:r>
      <w:proofErr w:type="gramStart"/>
      <w:r w:rsidR="00F345F7">
        <w:t>A</w:t>
      </w:r>
      <w:proofErr w:type="gramEnd"/>
      <w:r w:rsidR="00F345F7">
        <w:t xml:space="preserve"> i</w:t>
      </w:r>
      <w:r w:rsidR="001F6925">
        <w:t>n</w:t>
      </w:r>
      <w:r w:rsidR="00CF7F4C">
        <w:t xml:space="preserve"> </w:t>
      </w:r>
      <w:r w:rsidR="00CF7F4C">
        <w:rPr>
          <w:highlight w:val="yellow"/>
        </w:rPr>
        <w:fldChar w:fldCharType="begin"/>
      </w:r>
      <w:r w:rsidR="00CF7F4C">
        <w:instrText xml:space="preserve"> REF _Ref335857709 \h </w:instrText>
      </w:r>
      <w:r w:rsidR="00CF7F4C">
        <w:rPr>
          <w:highlight w:val="yellow"/>
        </w:rPr>
      </w:r>
      <w:r w:rsidR="00CF7F4C">
        <w:rPr>
          <w:highlight w:val="yellow"/>
        </w:rPr>
        <w:fldChar w:fldCharType="separate"/>
      </w:r>
      <w:r w:rsidR="00CF7F4C">
        <w:t xml:space="preserve">figure </w:t>
      </w:r>
      <w:r w:rsidR="00CF7F4C">
        <w:rPr>
          <w:noProof/>
        </w:rPr>
        <w:t>2</w:t>
      </w:r>
      <w:r w:rsidR="00CF7F4C">
        <w:rPr>
          <w:highlight w:val="yellow"/>
        </w:rPr>
        <w:fldChar w:fldCharType="end"/>
      </w:r>
      <w:r>
        <w:t>.  Increased sludge production is shown in red, whereas decreased sludge production is shown in blue.</w:t>
      </w:r>
    </w:p>
    <w:tbl>
      <w:tblPr>
        <w:tblStyle w:val="TableGrid"/>
        <w:tblpPr w:leftFromText="180" w:rightFromText="180" w:vertAnchor="text" w:horzAnchor="page" w:tblpX="1909" w:tblpY="170"/>
        <w:tblW w:w="0" w:type="auto"/>
        <w:tblLook w:val="04A0" w:firstRow="1" w:lastRow="0" w:firstColumn="1" w:lastColumn="0" w:noHBand="0" w:noVBand="1"/>
      </w:tblPr>
      <w:tblGrid>
        <w:gridCol w:w="8856"/>
      </w:tblGrid>
      <w:tr w:rsidR="00F345F7" w14:paraId="5DEAA67C" w14:textId="77777777" w:rsidTr="00F345F7">
        <w:tc>
          <w:tcPr>
            <w:tcW w:w="8750" w:type="dxa"/>
          </w:tcPr>
          <w:p w14:paraId="1C8964BF" w14:textId="14D7118A" w:rsidR="00F345F7" w:rsidRDefault="00973B7E" w:rsidP="001C271A">
            <w:pPr>
              <w:spacing w:line="360" w:lineRule="auto"/>
            </w:pPr>
            <w:r>
              <w:rPr>
                <w:noProof/>
              </w:rPr>
              <w:drawing>
                <wp:inline distT="0" distB="0" distL="0" distR="0" wp14:anchorId="7812ADEF" wp14:editId="5BC91346">
                  <wp:extent cx="5575300" cy="2260600"/>
                  <wp:effectExtent l="0" t="0" r="12700" b="0"/>
                  <wp:docPr id="7" name="Picture 7" descr="Macintosh HD:Users:kathryncogert:Reference:ndamo-econ:NDAMO_Feasibility:Images:slu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hryncogert:Reference:ndamo-econ:NDAMO_Feasibility:Images:slud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000"/>
                          <a:stretch/>
                        </pic:blipFill>
                        <pic:spPr bwMode="auto">
                          <a:xfrm>
                            <a:off x="0" y="0"/>
                            <a:ext cx="5575300" cy="2260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45F7" w14:paraId="78C5A7F0" w14:textId="77777777" w:rsidTr="00F345F7">
        <w:tc>
          <w:tcPr>
            <w:tcW w:w="8750" w:type="dxa"/>
          </w:tcPr>
          <w:p w14:paraId="0E01DE9B" w14:textId="674659C9" w:rsidR="00F345F7" w:rsidRDefault="00CF7F4C" w:rsidP="001C271A">
            <w:pPr>
              <w:pStyle w:val="Caption"/>
              <w:spacing w:line="360" w:lineRule="auto"/>
            </w:pPr>
            <w:bookmarkStart w:id="8" w:name="_Ref335857709"/>
            <w:r>
              <w:t xml:space="preserve">Figure </w:t>
            </w:r>
            <w:fldSimple w:instr=" SEQ Figure \* ARABIC ">
              <w:r w:rsidR="007A1BA3">
                <w:rPr>
                  <w:noProof/>
                </w:rPr>
                <w:t>2</w:t>
              </w:r>
            </w:fldSimple>
            <w:bookmarkEnd w:id="8"/>
            <w:r>
              <w:t xml:space="preserve">. </w:t>
            </w:r>
            <w:r w:rsidR="00F345F7">
              <w:t>The percent difference in sludge produced in Scenarios B (left), C (middle), and D (right) vs. sludge produced in scenario A. Blue represents a reduction in sludge production as compared to an MLE process and red represents in increase in sludge production.</w:t>
            </w:r>
          </w:p>
        </w:tc>
      </w:tr>
    </w:tbl>
    <w:p w14:paraId="4FEEADAD" w14:textId="2C27E5F4" w:rsidR="00E60527" w:rsidRDefault="00B7329E" w:rsidP="001C271A">
      <w:pPr>
        <w:pStyle w:val="Caption"/>
        <w:spacing w:line="360" w:lineRule="auto"/>
      </w:pPr>
      <w:r>
        <w:t>Scenario B</w:t>
      </w:r>
      <w:r w:rsidRPr="001022AB">
        <w:t>, (</w:t>
      </w:r>
      <w:r w:rsidR="00CF7F4C" w:rsidRPr="001022AB">
        <w:fldChar w:fldCharType="begin"/>
      </w:r>
      <w:r w:rsidR="00CF7F4C" w:rsidRPr="001022AB">
        <w:instrText xml:space="preserve"> REF _Ref335857709 \h </w:instrText>
      </w:r>
      <w:r w:rsidR="00CF7F4C" w:rsidRPr="001022AB">
        <w:fldChar w:fldCharType="separate"/>
      </w:r>
      <w:r w:rsidR="00CF7F4C" w:rsidRPr="001022AB">
        <w:t xml:space="preserve">figure </w:t>
      </w:r>
      <w:r w:rsidR="00CF7F4C" w:rsidRPr="001022AB">
        <w:rPr>
          <w:noProof/>
        </w:rPr>
        <w:t>2</w:t>
      </w:r>
      <w:r w:rsidR="00CF7F4C" w:rsidRPr="001022AB">
        <w:fldChar w:fldCharType="end"/>
      </w:r>
      <w:r w:rsidR="00CF7F4C" w:rsidRPr="001022AB">
        <w:t xml:space="preserve"> </w:t>
      </w:r>
      <w:r w:rsidRPr="001022AB">
        <w:t>left) is highly</w:t>
      </w:r>
      <w:r>
        <w:t xml:space="preserve"> favorable at </w:t>
      </w:r>
      <w:r w:rsidR="001022AB">
        <w:t>high</w:t>
      </w:r>
      <w:r>
        <w:t xml:space="preserve"> nitrogen/low </w:t>
      </w:r>
      <w:r w:rsidR="00E60527">
        <w:t>COD</w:t>
      </w:r>
      <w:r>
        <w:t xml:space="preserve"> concentrations because </w:t>
      </w:r>
      <w:r w:rsidR="00E60527">
        <w:t xml:space="preserve">the </w:t>
      </w:r>
      <w:proofErr w:type="spellStart"/>
      <w:r>
        <w:t>denitrifiers</w:t>
      </w:r>
      <w:proofErr w:type="spellEnd"/>
      <w:r w:rsidR="00E60527">
        <w:t xml:space="preserve"> required in scenario</w:t>
      </w:r>
      <w:r w:rsidR="00DE4D7A">
        <w:t xml:space="preserve"> A</w:t>
      </w:r>
      <w:r w:rsidR="00E60527">
        <w:t xml:space="preserve"> </w:t>
      </w:r>
      <w:r w:rsidR="00F345F7">
        <w:t xml:space="preserve">have a much higher biomass yield than </w:t>
      </w:r>
      <w:proofErr w:type="spellStart"/>
      <w:r>
        <w:t>anammox</w:t>
      </w:r>
      <w:proofErr w:type="spellEnd"/>
      <w:r w:rsidR="00E60527">
        <w:t xml:space="preserve"> in scenario</w:t>
      </w:r>
      <w:r w:rsidR="00F345F7">
        <w:t>s</w:t>
      </w:r>
      <w:r w:rsidR="00E60527">
        <w:t xml:space="preserve"> B</w:t>
      </w:r>
      <w:r w:rsidR="00F345F7">
        <w:t>, C and D and n-</w:t>
      </w:r>
      <w:proofErr w:type="spellStart"/>
      <w:r w:rsidR="00F345F7">
        <w:t>damo</w:t>
      </w:r>
      <w:proofErr w:type="spellEnd"/>
      <w:r w:rsidR="00F345F7">
        <w:t xml:space="preserve"> is scenarios C and D</w:t>
      </w:r>
      <w:r w:rsidR="00E60527">
        <w:t>.</w:t>
      </w:r>
      <w:r w:rsidR="00D043D3">
        <w:t xml:space="preserve"> </w:t>
      </w:r>
      <w:r w:rsidR="00F345F7">
        <w:t xml:space="preserve">Furthermore, supplemental COD addition </w:t>
      </w:r>
      <w:r w:rsidR="001022AB">
        <w:t xml:space="preserve">in </w:t>
      </w:r>
      <w:r w:rsidR="001022AB" w:rsidRPr="001022AB">
        <w:t xml:space="preserve">scenario A </w:t>
      </w:r>
      <w:r w:rsidR="00F345F7" w:rsidRPr="001022AB">
        <w:t>(quantified in</w:t>
      </w:r>
      <w:r w:rsidR="001022AB">
        <w:t xml:space="preserve"> </w:t>
      </w:r>
      <w:r w:rsidR="001022AB">
        <w:fldChar w:fldCharType="begin"/>
      </w:r>
      <w:r w:rsidR="001022AB">
        <w:instrText xml:space="preserve"> REF _Ref335858768 \h </w:instrText>
      </w:r>
      <w:r w:rsidR="001022AB">
        <w:fldChar w:fldCharType="separate"/>
      </w:r>
      <w:r w:rsidR="001022AB">
        <w:t>f</w:t>
      </w:r>
      <w:r w:rsidR="001022AB" w:rsidRPr="001022AB">
        <w:t xml:space="preserve">igure </w:t>
      </w:r>
      <w:r w:rsidR="001022AB">
        <w:rPr>
          <w:noProof/>
        </w:rPr>
        <w:t>3</w:t>
      </w:r>
      <w:r w:rsidR="001022AB">
        <w:fldChar w:fldCharType="end"/>
      </w:r>
      <w:r w:rsidR="00F345F7" w:rsidRPr="001022AB">
        <w:t xml:space="preserve">) </w:t>
      </w:r>
      <w:r w:rsidR="00E60527" w:rsidRPr="001022AB">
        <w:t>dramatically</w:t>
      </w:r>
      <w:r w:rsidR="00E60527">
        <w:t xml:space="preserve"> increases sludge production as it mean</w:t>
      </w:r>
      <w:r w:rsidR="00F345F7">
        <w:t>s more</w:t>
      </w:r>
      <w:r w:rsidR="00E60527">
        <w:t xml:space="preserve"> substrate for the heterotrophic </w:t>
      </w:r>
      <w:proofErr w:type="spellStart"/>
      <w:r w:rsidR="00E60527">
        <w:t>denitrifiers</w:t>
      </w:r>
      <w:proofErr w:type="spellEnd"/>
      <w:r w:rsidR="00E60527">
        <w:t xml:space="preserve">. The </w:t>
      </w:r>
      <w:proofErr w:type="spellStart"/>
      <w:r w:rsidR="00E60527">
        <w:t>anammox</w:t>
      </w:r>
      <w:proofErr w:type="spellEnd"/>
      <w:r w:rsidR="00E60527">
        <w:t xml:space="preserve"> in scenario</w:t>
      </w:r>
      <w:r w:rsidR="00F345F7">
        <w:t>s</w:t>
      </w:r>
      <w:r w:rsidR="00E60527">
        <w:t xml:space="preserve"> B</w:t>
      </w:r>
      <w:r w:rsidR="00F345F7">
        <w:t>, C, and D</w:t>
      </w:r>
      <w:r w:rsidR="00E60527">
        <w:t xml:space="preserve"> are autotrop</w:t>
      </w:r>
      <w:r w:rsidR="00F345F7">
        <w:t>hic and thus do</w:t>
      </w:r>
      <w:r w:rsidR="001022AB">
        <w:t xml:space="preserve"> not require supplemental COD. </w:t>
      </w:r>
      <w:r w:rsidR="00F345F7">
        <w:t>Therefore,</w:t>
      </w:r>
      <w:r w:rsidR="00E60527">
        <w:t xml:space="preserve"> at low COD concentrations significantly less sludge is produced.</w:t>
      </w:r>
      <w:r w:rsidRPr="00EA58BF">
        <w:t xml:space="preserve"> </w:t>
      </w:r>
    </w:p>
    <w:tbl>
      <w:tblPr>
        <w:tblStyle w:val="TableGrid"/>
        <w:tblpPr w:leftFromText="180" w:rightFromText="180" w:vertAnchor="text" w:horzAnchor="page" w:tblpX="1909" w:tblpY="128"/>
        <w:tblOverlap w:val="never"/>
        <w:tblW w:w="0" w:type="auto"/>
        <w:tblLook w:val="04A0" w:firstRow="1" w:lastRow="0" w:firstColumn="1" w:lastColumn="0" w:noHBand="0" w:noVBand="1"/>
      </w:tblPr>
      <w:tblGrid>
        <w:gridCol w:w="4033"/>
      </w:tblGrid>
      <w:tr w:rsidR="008D65B5" w14:paraId="736211E8" w14:textId="77777777" w:rsidTr="008D65B5">
        <w:tc>
          <w:tcPr>
            <w:tcW w:w="3787" w:type="dxa"/>
          </w:tcPr>
          <w:p w14:paraId="66129EC6" w14:textId="2551EAF3" w:rsidR="008D65B5" w:rsidRDefault="00285163" w:rsidP="001C271A">
            <w:pPr>
              <w:spacing w:line="360" w:lineRule="auto"/>
            </w:pPr>
            <w:r>
              <w:rPr>
                <w:noProof/>
              </w:rPr>
              <w:drawing>
                <wp:inline distT="0" distB="0" distL="0" distR="0" wp14:anchorId="7A5F9F8E" wp14:editId="0818004E">
                  <wp:extent cx="2423795" cy="2278652"/>
                  <wp:effectExtent l="0" t="0" r="0" b="7620"/>
                  <wp:docPr id="4" name="Picture 4" descr="Macintosh HD:Users:kathryncogert:Reference:ndamo-econ:NDAMO_Feasibility:Images: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hryncogert:Reference:ndamo-econ:NDAMO_Feasibility:Images:CO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89"/>
                          <a:stretch/>
                        </pic:blipFill>
                        <pic:spPr bwMode="auto">
                          <a:xfrm>
                            <a:off x="0" y="0"/>
                            <a:ext cx="2423795" cy="22786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D65B5" w14:paraId="3BC2A5F9" w14:textId="77777777" w:rsidTr="008D65B5">
        <w:trPr>
          <w:trHeight w:val="101"/>
        </w:trPr>
        <w:tc>
          <w:tcPr>
            <w:tcW w:w="3787" w:type="dxa"/>
          </w:tcPr>
          <w:p w14:paraId="1455D46A" w14:textId="1F5FD685" w:rsidR="008D65B5" w:rsidRDefault="001022AB" w:rsidP="001C271A">
            <w:pPr>
              <w:pStyle w:val="Caption"/>
              <w:spacing w:line="360" w:lineRule="auto"/>
            </w:pPr>
            <w:bookmarkStart w:id="9" w:name="_Ref335858768"/>
            <w:r>
              <w:t>F</w:t>
            </w:r>
            <w:r w:rsidRPr="001022AB">
              <w:t xml:space="preserve">igure </w:t>
            </w:r>
            <w:fldSimple w:instr=" SEQ Figure \* ARABIC ">
              <w:r w:rsidR="007A1BA3">
                <w:rPr>
                  <w:noProof/>
                </w:rPr>
                <w:t>3</w:t>
              </w:r>
            </w:fldSimple>
            <w:bookmarkEnd w:id="9"/>
            <w:r>
              <w:t xml:space="preserve">. </w:t>
            </w:r>
            <w:r w:rsidR="008D65B5">
              <w:t xml:space="preserve">COD addition in scenario A. As nitrogen loading increases, external COD must be added for the </w:t>
            </w:r>
            <w:proofErr w:type="spellStart"/>
            <w:r w:rsidR="008D65B5">
              <w:t>denitrifiers</w:t>
            </w:r>
            <w:proofErr w:type="spellEnd"/>
            <w:r w:rsidR="008D65B5">
              <w:t>.</w:t>
            </w:r>
          </w:p>
        </w:tc>
      </w:tr>
    </w:tbl>
    <w:p w14:paraId="2EBE0AEB" w14:textId="6F3FCC1A" w:rsidR="00222BD5" w:rsidRDefault="008D65B5" w:rsidP="001C271A">
      <w:pPr>
        <w:spacing w:line="360" w:lineRule="auto"/>
        <w:rPr>
          <w:color w:val="FF0000"/>
        </w:rPr>
      </w:pPr>
      <w:r>
        <w:t>In contrast to scenario B, sludge production in scenario C</w:t>
      </w:r>
      <w:r w:rsidR="000D272E">
        <w:t xml:space="preserve"> </w:t>
      </w:r>
      <w:r w:rsidR="00CF7F4C">
        <w:t>(</w:t>
      </w:r>
      <w:r w:rsidR="00CF7F4C">
        <w:fldChar w:fldCharType="begin"/>
      </w:r>
      <w:r w:rsidR="00CF7F4C">
        <w:instrText xml:space="preserve"> REF _Ref335857709 \h </w:instrText>
      </w:r>
      <w:r w:rsidR="00CF7F4C">
        <w:fldChar w:fldCharType="separate"/>
      </w:r>
      <w:r w:rsidR="00CF7F4C">
        <w:t xml:space="preserve">figure </w:t>
      </w:r>
      <w:r w:rsidR="00CF7F4C">
        <w:rPr>
          <w:noProof/>
        </w:rPr>
        <w:t>2</w:t>
      </w:r>
      <w:r w:rsidR="00CF7F4C">
        <w:fldChar w:fldCharType="end"/>
      </w:r>
      <w:r w:rsidR="00CF7F4C">
        <w:t xml:space="preserve"> middle) </w:t>
      </w:r>
      <w:r>
        <w:t xml:space="preserve">is </w:t>
      </w:r>
      <w:r w:rsidR="000D272E">
        <w:t xml:space="preserve">slightly </w:t>
      </w:r>
      <w:r>
        <w:t>higher</w:t>
      </w:r>
      <w:r w:rsidR="000D272E">
        <w:t xml:space="preserve"> at all concentrations</w:t>
      </w:r>
      <w:r>
        <w:t xml:space="preserve"> because it </w:t>
      </w:r>
      <w:r w:rsidR="00DE4D7A">
        <w:t xml:space="preserve">additionally </w:t>
      </w:r>
      <w:r>
        <w:t>includes NOB and n-</w:t>
      </w:r>
      <w:proofErr w:type="spellStart"/>
      <w:r>
        <w:t>damo</w:t>
      </w:r>
      <w:proofErr w:type="spellEnd"/>
      <w:r>
        <w:t xml:space="preserve"> biomass</w:t>
      </w:r>
      <w:r w:rsidR="00DE4D7A">
        <w:t>es.</w:t>
      </w:r>
      <w:r>
        <w:t xml:space="preserve"> </w:t>
      </w:r>
    </w:p>
    <w:p w14:paraId="65D68219" w14:textId="069555AA" w:rsidR="00B7329E" w:rsidRPr="00B7329E" w:rsidRDefault="00B7329E" w:rsidP="001C271A">
      <w:pPr>
        <w:spacing w:line="360" w:lineRule="auto"/>
      </w:pPr>
      <w:r>
        <w:t>S</w:t>
      </w:r>
      <w:r w:rsidR="00222BD5">
        <w:t>cenario D</w:t>
      </w:r>
      <w:r w:rsidR="00CF7F4C">
        <w:t xml:space="preserve"> (</w:t>
      </w:r>
      <w:r w:rsidR="00CF7F4C">
        <w:fldChar w:fldCharType="begin"/>
      </w:r>
      <w:r w:rsidR="00CF7F4C">
        <w:instrText xml:space="preserve"> REF _Ref335857709 \h </w:instrText>
      </w:r>
      <w:r w:rsidR="00CF7F4C">
        <w:fldChar w:fldCharType="separate"/>
      </w:r>
      <w:r w:rsidR="00CF7F4C">
        <w:t xml:space="preserve">Figure </w:t>
      </w:r>
      <w:r w:rsidR="00CF7F4C">
        <w:rPr>
          <w:noProof/>
        </w:rPr>
        <w:t>2</w:t>
      </w:r>
      <w:r w:rsidR="00CF7F4C">
        <w:fldChar w:fldCharType="end"/>
      </w:r>
      <w:r w:rsidR="00222BD5">
        <w:t xml:space="preserve"> </w:t>
      </w:r>
      <w:r w:rsidR="00CF7F4C">
        <w:t xml:space="preserve">right) </w:t>
      </w:r>
      <w:r w:rsidR="00222BD5">
        <w:t>appears</w:t>
      </w:r>
      <w:r>
        <w:t xml:space="preserve"> highly favorable at </w:t>
      </w:r>
      <w:r w:rsidR="001022AB">
        <w:t>most concentrations</w:t>
      </w:r>
      <w:r>
        <w:t>.</w:t>
      </w:r>
      <w:r w:rsidR="00D043D3">
        <w:t xml:space="preserve"> </w:t>
      </w:r>
      <w:r w:rsidR="00844052">
        <w:t xml:space="preserve">The organisms in the </w:t>
      </w:r>
      <w:proofErr w:type="spellStart"/>
      <w:proofErr w:type="gramStart"/>
      <w:r w:rsidR="00844052">
        <w:t>AnMBR</w:t>
      </w:r>
      <w:proofErr w:type="spellEnd"/>
      <w:r>
        <w:t xml:space="preserve"> </w:t>
      </w:r>
      <w:r w:rsidR="00844052">
        <w:t xml:space="preserve"> </w:t>
      </w:r>
      <w:r w:rsidR="000D272E">
        <w:t>have</w:t>
      </w:r>
      <w:proofErr w:type="gramEnd"/>
      <w:r w:rsidR="000D272E">
        <w:t xml:space="preserve"> a much lower biomass yield compared to the heterotrophs in high rate </w:t>
      </w:r>
      <w:r w:rsidR="00844052">
        <w:t xml:space="preserve">BOD removal or </w:t>
      </w:r>
      <w:proofErr w:type="spellStart"/>
      <w:r w:rsidR="00844052">
        <w:t>denitrification</w:t>
      </w:r>
      <w:proofErr w:type="spellEnd"/>
      <w:r w:rsidR="00844052">
        <w:t>, so sl</w:t>
      </w:r>
      <w:r w:rsidR="004D1407">
        <w:t>udge production at high influent COD levels is greatly reduced when compared to the other scenarios simulated.</w:t>
      </w:r>
    </w:p>
    <w:p w14:paraId="4A6BF1CF" w14:textId="4AAB2DAF" w:rsidR="006C6F1C" w:rsidRDefault="00222BD5" w:rsidP="001C271A">
      <w:pPr>
        <w:pStyle w:val="Heading2"/>
        <w:spacing w:line="360" w:lineRule="auto"/>
      </w:pPr>
      <w:commentRangeStart w:id="10"/>
      <w:r>
        <w:t>Methane Production</w:t>
      </w:r>
      <w:commentRangeEnd w:id="10"/>
      <w:r>
        <w:rPr>
          <w:rStyle w:val="CommentReference"/>
          <w:rFonts w:asciiTheme="minorHAnsi" w:eastAsiaTheme="minorEastAsia" w:hAnsiTheme="minorHAnsi" w:cstheme="minorBidi"/>
          <w:b w:val="0"/>
          <w:bCs w:val="0"/>
        </w:rPr>
        <w:commentReference w:id="10"/>
      </w:r>
    </w:p>
    <w:p w14:paraId="3429D43C" w14:textId="46C65D2F" w:rsidR="007A1BA3" w:rsidRDefault="00222BD5" w:rsidP="001C271A">
      <w:pPr>
        <w:spacing w:line="360" w:lineRule="auto"/>
      </w:pPr>
      <w:r>
        <w:t>Methane produced by WWTPs is a potent greenhouse gas</w:t>
      </w:r>
      <w:r w:rsidR="001F650F">
        <w:t xml:space="preserve">, </w:t>
      </w:r>
      <w:r>
        <w:t>but if used for energy recovery it can be a fiscal boon in WWT operational costs.</w:t>
      </w:r>
      <w:r w:rsidR="00D043D3">
        <w:rPr>
          <w:rStyle w:val="CommentReference"/>
        </w:rPr>
        <w:t xml:space="preserve"> </w:t>
      </w:r>
      <w:r w:rsidR="004A16C4">
        <w:t>In</w:t>
      </w:r>
      <w:r w:rsidR="007A1BA3">
        <w:t xml:space="preserve"> </w:t>
      </w:r>
      <w:r w:rsidR="007A1BA3">
        <w:rPr>
          <w:highlight w:val="yellow"/>
        </w:rPr>
        <w:fldChar w:fldCharType="begin"/>
      </w:r>
      <w:r w:rsidR="007A1BA3">
        <w:instrText xml:space="preserve"> REF _Ref335859125 \h </w:instrText>
      </w:r>
      <w:r w:rsidR="007A1BA3">
        <w:rPr>
          <w:highlight w:val="yellow"/>
        </w:rPr>
      </w:r>
      <w:r w:rsidR="007A1BA3">
        <w:rPr>
          <w:highlight w:val="yellow"/>
        </w:rPr>
        <w:fldChar w:fldCharType="separate"/>
      </w:r>
      <w:r w:rsidR="007A1BA3">
        <w:t xml:space="preserve">figure </w:t>
      </w:r>
      <w:r w:rsidR="007A1BA3">
        <w:rPr>
          <w:noProof/>
        </w:rPr>
        <w:t>4</w:t>
      </w:r>
      <w:r w:rsidR="007A1BA3">
        <w:rPr>
          <w:highlight w:val="yellow"/>
        </w:rPr>
        <w:fldChar w:fldCharType="end"/>
      </w:r>
      <w:r w:rsidR="004A16C4">
        <w:t xml:space="preserve">, higher methane production than the base case scenario A is shown in red and lower methane production is shown </w:t>
      </w:r>
      <w:r w:rsidR="004D1407">
        <w:t>in blue.</w:t>
      </w:r>
    </w:p>
    <w:p w14:paraId="4D032395" w14:textId="44E30F63" w:rsidR="00222BD5" w:rsidRPr="00222BD5" w:rsidRDefault="004D1407" w:rsidP="001C271A">
      <w:pPr>
        <w:spacing w:line="360" w:lineRule="auto"/>
      </w:pPr>
      <w:r>
        <w:t>The three scenarios compare</w:t>
      </w:r>
      <w:r w:rsidR="007A1BA3">
        <w:t>d</w:t>
      </w:r>
      <w:r>
        <w:t xml:space="preserve"> in </w:t>
      </w:r>
      <w:r w:rsidRPr="007A1BA3">
        <w:t xml:space="preserve">figure 4 reveal the impact that </w:t>
      </w:r>
      <w:proofErr w:type="spellStart"/>
      <w:r w:rsidRPr="007A1BA3">
        <w:t>anammox</w:t>
      </w:r>
      <w:proofErr w:type="spellEnd"/>
      <w:r w:rsidRPr="007A1BA3">
        <w:t xml:space="preserve"> can have on methane production. </w:t>
      </w:r>
      <w:r w:rsidR="00222BD5" w:rsidRPr="007A1BA3">
        <w:t>In scenario B (</w:t>
      </w:r>
      <w:r w:rsidR="007A1BA3" w:rsidRPr="007A1BA3">
        <w:fldChar w:fldCharType="begin"/>
      </w:r>
      <w:r w:rsidR="007A1BA3" w:rsidRPr="007A1BA3">
        <w:instrText xml:space="preserve"> REF _Ref335859125 \h </w:instrText>
      </w:r>
      <w:r w:rsidR="007A1BA3" w:rsidRPr="007A1BA3">
        <w:fldChar w:fldCharType="separate"/>
      </w:r>
      <w:r w:rsidR="007A1BA3" w:rsidRPr="007A1BA3">
        <w:t xml:space="preserve">figure </w:t>
      </w:r>
      <w:r w:rsidR="007A1BA3" w:rsidRPr="007A1BA3">
        <w:rPr>
          <w:noProof/>
        </w:rPr>
        <w:t>4</w:t>
      </w:r>
      <w:r w:rsidR="007A1BA3" w:rsidRPr="007A1BA3">
        <w:fldChar w:fldCharType="end"/>
      </w:r>
      <w:r w:rsidR="007A1BA3" w:rsidRPr="007A1BA3">
        <w:t xml:space="preserve"> </w:t>
      </w:r>
      <w:r w:rsidR="00222BD5" w:rsidRPr="007A1BA3">
        <w:t>left)</w:t>
      </w:r>
      <w:r w:rsidR="00195D43" w:rsidRPr="007A1BA3">
        <w:t xml:space="preserve">, less methane is produced as nitrogen levels in the influent increase. This is because </w:t>
      </w:r>
      <w:proofErr w:type="spellStart"/>
      <w:r w:rsidR="00195D43" w:rsidRPr="007A1BA3">
        <w:t>anammox</w:t>
      </w:r>
      <w:proofErr w:type="spellEnd"/>
      <w:r w:rsidR="00195D43" w:rsidRPr="007A1BA3">
        <w:t xml:space="preserve"> have a lower biomass yield than</w:t>
      </w:r>
      <w:r w:rsidR="00222BD5" w:rsidRPr="007A1BA3">
        <w:t xml:space="preserve"> heterotrophic </w:t>
      </w:r>
      <w:proofErr w:type="spellStart"/>
      <w:r w:rsidR="00222BD5" w:rsidRPr="007A1BA3">
        <w:t>denitrifiers</w:t>
      </w:r>
      <w:proofErr w:type="spellEnd"/>
      <w:r w:rsidR="00195D43" w:rsidRPr="007A1BA3">
        <w:t>, and thus produce less sludge</w:t>
      </w:r>
      <w:r w:rsidR="00222BD5" w:rsidRPr="007A1BA3">
        <w:t>. Less sludge means less methane fermented by the anaerobic methanogens in the anaerobic digester</w:t>
      </w:r>
      <w:r w:rsidR="00195D43" w:rsidRPr="007A1BA3">
        <w:t>. In scenario C</w:t>
      </w:r>
      <w:r w:rsidR="007A1BA3">
        <w:t xml:space="preserve"> </w:t>
      </w:r>
      <w:r w:rsidR="007A1BA3" w:rsidRPr="007A1BA3">
        <w:t>(</w:t>
      </w:r>
      <w:r w:rsidR="007A1BA3" w:rsidRPr="007A1BA3">
        <w:fldChar w:fldCharType="begin"/>
      </w:r>
      <w:r w:rsidR="007A1BA3" w:rsidRPr="007A1BA3">
        <w:instrText xml:space="preserve"> REF _Ref335859125 \h </w:instrText>
      </w:r>
      <w:r w:rsidR="007A1BA3" w:rsidRPr="007A1BA3">
        <w:fldChar w:fldCharType="separate"/>
      </w:r>
      <w:r w:rsidR="007A1BA3">
        <w:t xml:space="preserve">figure </w:t>
      </w:r>
      <w:r w:rsidR="007A1BA3">
        <w:rPr>
          <w:noProof/>
        </w:rPr>
        <w:t>4</w:t>
      </w:r>
      <w:r w:rsidR="007A1BA3" w:rsidRPr="007A1BA3">
        <w:fldChar w:fldCharType="end"/>
      </w:r>
      <w:r w:rsidR="007A1BA3" w:rsidRPr="007A1BA3">
        <w:t xml:space="preserve"> middle)</w:t>
      </w:r>
      <w:r w:rsidR="00195D43" w:rsidRPr="007A1BA3">
        <w:t>, this effect is compounded</w:t>
      </w:r>
      <w:r w:rsidR="00222BD5" w:rsidRPr="007A1BA3">
        <w:t xml:space="preserve"> </w:t>
      </w:r>
      <w:r w:rsidR="007A1BA3">
        <w:t>as</w:t>
      </w:r>
      <w:r w:rsidR="00222BD5" w:rsidRPr="007A1BA3">
        <w:t xml:space="preserve"> some methane produced is then consumed by the </w:t>
      </w:r>
      <w:r w:rsidR="007A1BA3">
        <w:t>n-</w:t>
      </w:r>
      <w:proofErr w:type="spellStart"/>
      <w:r w:rsidR="007A1BA3">
        <w:t>damo</w:t>
      </w:r>
      <w:proofErr w:type="spellEnd"/>
      <w:r w:rsidR="00222BD5" w:rsidRPr="007A1BA3">
        <w:t>.</w:t>
      </w:r>
      <w:r w:rsidR="00D043D3" w:rsidRPr="007A1BA3">
        <w:t xml:space="preserve"> </w:t>
      </w:r>
      <w:r w:rsidR="007A1BA3">
        <w:t xml:space="preserve">In </w:t>
      </w:r>
      <w:r w:rsidR="00222BD5" w:rsidRPr="007A1BA3">
        <w:t>scenario D (</w:t>
      </w:r>
      <w:r w:rsidR="007A1BA3" w:rsidRPr="007A1BA3">
        <w:fldChar w:fldCharType="begin"/>
      </w:r>
      <w:r w:rsidR="007A1BA3" w:rsidRPr="007A1BA3">
        <w:instrText xml:space="preserve"> REF _Ref335859125 \h </w:instrText>
      </w:r>
      <w:r w:rsidR="007A1BA3" w:rsidRPr="007A1BA3">
        <w:fldChar w:fldCharType="separate"/>
      </w:r>
      <w:r w:rsidR="007A1BA3" w:rsidRPr="007A1BA3">
        <w:t xml:space="preserve">figure </w:t>
      </w:r>
      <w:r w:rsidR="007A1BA3" w:rsidRPr="007A1BA3">
        <w:rPr>
          <w:noProof/>
        </w:rPr>
        <w:t>4</w:t>
      </w:r>
      <w:r w:rsidR="007A1BA3" w:rsidRPr="007A1BA3">
        <w:fldChar w:fldCharType="end"/>
      </w:r>
      <w:r w:rsidR="007A1BA3" w:rsidRPr="007A1BA3">
        <w:t xml:space="preserve"> </w:t>
      </w:r>
      <w:r w:rsidR="00222BD5" w:rsidRPr="007A1BA3">
        <w:t xml:space="preserve">right), </w:t>
      </w:r>
      <w:r w:rsidR="007A1BA3">
        <w:t xml:space="preserve">there is no sludge digester and </w:t>
      </w:r>
      <w:r w:rsidR="00222BD5" w:rsidRPr="007A1BA3">
        <w:t>methane is produced</w:t>
      </w:r>
      <w:r w:rsidR="007A1BA3">
        <w:t xml:space="preserve"> from the </w:t>
      </w:r>
      <w:proofErr w:type="spellStart"/>
      <w:r w:rsidR="007A1BA3">
        <w:t>AnMBR</w:t>
      </w:r>
      <w:proofErr w:type="spellEnd"/>
      <w:r w:rsidR="007A1BA3">
        <w:t xml:space="preserve"> only, so much less methane is produced. A</w:t>
      </w:r>
      <w:r w:rsidR="00CE3ECC">
        <w:t xml:space="preserve">s </w:t>
      </w:r>
      <w:r w:rsidR="007A1BA3">
        <w:t>low</w:t>
      </w:r>
      <w:r w:rsidR="00222BD5">
        <w:t xml:space="preserve"> COD</w:t>
      </w:r>
      <w:r w:rsidR="007A1BA3">
        <w:t xml:space="preserve"> in the influent even less methane is produced from the </w:t>
      </w:r>
      <w:proofErr w:type="spellStart"/>
      <w:r w:rsidR="007A1BA3">
        <w:t>AnMBR</w:t>
      </w:r>
      <w:proofErr w:type="spellEnd"/>
      <w:r w:rsidR="007A1BA3">
        <w:t>. At high nitrogen in the influent, more methane is consumed by the n-</w:t>
      </w:r>
      <w:proofErr w:type="spellStart"/>
      <w:r w:rsidR="007A1BA3">
        <w:t>damo</w:t>
      </w:r>
      <w:proofErr w:type="spellEnd"/>
      <w:r w:rsidR="007A1BA3">
        <w:t xml:space="preserve"> and methane produced decreases even more.</w:t>
      </w:r>
    </w:p>
    <w:tbl>
      <w:tblPr>
        <w:tblStyle w:val="TableGrid"/>
        <w:tblW w:w="0" w:type="auto"/>
        <w:tblLook w:val="04A0" w:firstRow="1" w:lastRow="0" w:firstColumn="1" w:lastColumn="0" w:noHBand="0" w:noVBand="1"/>
      </w:tblPr>
      <w:tblGrid>
        <w:gridCol w:w="8856"/>
      </w:tblGrid>
      <w:tr w:rsidR="006D65D7" w14:paraId="6E047370" w14:textId="77777777" w:rsidTr="006D65D7">
        <w:tc>
          <w:tcPr>
            <w:tcW w:w="8856" w:type="dxa"/>
          </w:tcPr>
          <w:p w14:paraId="2A287B07" w14:textId="1858861B" w:rsidR="006D65D7" w:rsidRDefault="00973B7E" w:rsidP="001C271A">
            <w:pPr>
              <w:spacing w:line="360" w:lineRule="auto"/>
            </w:pPr>
            <w:r>
              <w:rPr>
                <w:noProof/>
              </w:rPr>
              <w:drawing>
                <wp:inline distT="0" distB="0" distL="0" distR="0" wp14:anchorId="426D3BBC" wp14:editId="4A6552C0">
                  <wp:extent cx="5473700" cy="2209800"/>
                  <wp:effectExtent l="0" t="0" r="12700" b="0"/>
                  <wp:docPr id="8" name="Picture 8" descr="Macintosh HD:Users:kathryncogert:Reference:ndamo-econ:NDAMO_Feasibility:Images:meth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hryncogert:Reference:ndamo-econ:NDAMO_Feasibility:Images:methan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25"/>
                          <a:stretch/>
                        </pic:blipFill>
                        <pic:spPr bwMode="auto">
                          <a:xfrm>
                            <a:off x="0" y="0"/>
                            <a:ext cx="5473700" cy="2209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D65D7" w14:paraId="553BD06C" w14:textId="77777777" w:rsidTr="006D65D7">
        <w:tc>
          <w:tcPr>
            <w:tcW w:w="8856" w:type="dxa"/>
          </w:tcPr>
          <w:p w14:paraId="3BCD7CDC" w14:textId="66E0A127" w:rsidR="006D65D7" w:rsidRDefault="007A1BA3" w:rsidP="001C271A">
            <w:pPr>
              <w:pStyle w:val="Caption"/>
              <w:spacing w:line="360" w:lineRule="auto"/>
            </w:pPr>
            <w:bookmarkStart w:id="11" w:name="_Ref335859125"/>
            <w:r>
              <w:t xml:space="preserve">Figure </w:t>
            </w:r>
            <w:fldSimple w:instr=" SEQ Figure \* ARABIC ">
              <w:r>
                <w:rPr>
                  <w:noProof/>
                </w:rPr>
                <w:t>4</w:t>
              </w:r>
            </w:fldSimple>
            <w:bookmarkEnd w:id="11"/>
            <w:r>
              <w:t xml:space="preserve">. </w:t>
            </w:r>
            <w:r w:rsidR="007F2DD6">
              <w:t>The percent</w:t>
            </w:r>
            <w:r w:rsidR="006D65D7">
              <w:t xml:space="preserve"> difference in </w:t>
            </w:r>
            <w:r w:rsidR="00D16AD7">
              <w:t>methane produced</w:t>
            </w:r>
            <w:r w:rsidR="006D65D7">
              <w:t xml:space="preserve"> in Scenarios B (left), C (middle), and D (right) vs. </w:t>
            </w:r>
            <w:r w:rsidR="00D16AD7">
              <w:t>methane produced</w:t>
            </w:r>
            <w:r w:rsidR="006D65D7">
              <w:t xml:space="preserve"> in scenario A</w:t>
            </w:r>
            <w:r w:rsidR="00222BD5">
              <w:t>.</w:t>
            </w:r>
          </w:p>
        </w:tc>
      </w:tr>
    </w:tbl>
    <w:p w14:paraId="72B7AA87" w14:textId="18852174" w:rsidR="006D65D7" w:rsidRDefault="00CE3ECC" w:rsidP="001C271A">
      <w:pPr>
        <w:pStyle w:val="Heading2"/>
        <w:spacing w:line="360" w:lineRule="auto"/>
      </w:pPr>
      <w:r>
        <w:t>Oxygen Demand</w:t>
      </w:r>
    </w:p>
    <w:p w14:paraId="3AE1DF64" w14:textId="1913DBFE" w:rsidR="00644E5F" w:rsidRPr="00185377" w:rsidRDefault="007A1BA3" w:rsidP="001C271A">
      <w:pPr>
        <w:spacing w:line="360" w:lineRule="auto"/>
      </w:pPr>
      <w:r>
        <w:t>By reducing oxygen demand, less aeration is required</w:t>
      </w:r>
      <w:r w:rsidR="008E6C7F">
        <w:t xml:space="preserve">. Since aeration typically makes up about half of energy consumption by WWTPs, </w:t>
      </w:r>
      <w:r w:rsidRPr="00185377">
        <w:t xml:space="preserve">a dramatic impact can be had on operational costs by reducing the oxygen demand. </w:t>
      </w:r>
      <w:r w:rsidR="00514FCC" w:rsidRPr="00185377">
        <w:t>In figure 5, blue represent</w:t>
      </w:r>
      <w:r w:rsidR="00195D43" w:rsidRPr="00185377">
        <w:t>s</w:t>
      </w:r>
      <w:r w:rsidR="00514FCC" w:rsidRPr="00185377">
        <w:t xml:space="preserve"> a lower oxygen demand as compared to scenario A and red represents an increase in oxygen demand.</w:t>
      </w:r>
      <w:r w:rsidR="00EA2D33" w:rsidRPr="00185377">
        <w:t xml:space="preserve"> </w:t>
      </w:r>
      <w:r w:rsidR="00195D43" w:rsidRPr="00185377">
        <w:t>At high nitrogen, s</w:t>
      </w:r>
      <w:r w:rsidR="00EA2D33" w:rsidRPr="00185377">
        <w:t>cenario B (</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185377" w:rsidRPr="00185377">
        <w:t xml:space="preserve"> </w:t>
      </w:r>
      <w:r w:rsidR="00EA2D33" w:rsidRPr="00185377">
        <w:t>left)</w:t>
      </w:r>
      <w:r w:rsidR="00195D43" w:rsidRPr="00185377">
        <w:t xml:space="preserve"> and scenario C</w:t>
      </w:r>
      <w:r w:rsidR="00EA2D33" w:rsidRPr="00185377">
        <w:t xml:space="preserve"> </w:t>
      </w:r>
      <w:r w:rsidR="00195D43" w:rsidRPr="00185377">
        <w:t>(</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185377" w:rsidRPr="00185377">
        <w:t xml:space="preserve"> </w:t>
      </w:r>
      <w:r w:rsidR="00195D43" w:rsidRPr="00185377">
        <w:t>middle</w:t>
      </w:r>
      <w:r w:rsidR="00A65A34" w:rsidRPr="00185377">
        <w:t xml:space="preserve">) require much less oxygen. Because </w:t>
      </w:r>
      <w:proofErr w:type="spellStart"/>
      <w:r w:rsidR="00A65A34" w:rsidRPr="00185377">
        <w:t>anammox</w:t>
      </w:r>
      <w:proofErr w:type="spellEnd"/>
      <w:r w:rsidR="00A65A34" w:rsidRPr="00185377">
        <w:t xml:space="preserve"> can convert ammonium directly to di-nitrogen gas with nitrite as an electron donor, only half of the nitrogen present must be oxidized whereas all of the nitrogen present must be oxidized in an MLE system. However, </w:t>
      </w:r>
      <w:r w:rsidR="00EA2D33" w:rsidRPr="00185377">
        <w:t xml:space="preserve">as carbon in influent increases, aeration required </w:t>
      </w:r>
      <w:r w:rsidR="00A65A34" w:rsidRPr="00185377">
        <w:t xml:space="preserve">in the </w:t>
      </w:r>
      <w:proofErr w:type="spellStart"/>
      <w:r w:rsidR="00A65A34" w:rsidRPr="00185377">
        <w:t>anammox</w:t>
      </w:r>
      <w:proofErr w:type="spellEnd"/>
      <w:r w:rsidR="00A65A34" w:rsidRPr="00185377">
        <w:t xml:space="preserve"> systems </w:t>
      </w:r>
      <w:r w:rsidR="00EA2D33" w:rsidRPr="00185377">
        <w:t xml:space="preserve">for high rate BOD </w:t>
      </w:r>
      <w:r w:rsidR="00A65A34" w:rsidRPr="00185377">
        <w:t>removal increases and the oxygen demands become similar to that of an MLE system.</w:t>
      </w:r>
      <w:r w:rsidR="00EA2D33" w:rsidRPr="00185377">
        <w:t xml:space="preserve"> </w:t>
      </w:r>
      <w:r w:rsidR="00A65A34" w:rsidRPr="00185377">
        <w:t xml:space="preserve"> </w:t>
      </w:r>
      <w:r w:rsidR="00EA2D33" w:rsidRPr="00185377">
        <w:t xml:space="preserve">Scenario C </w:t>
      </w:r>
      <w:r w:rsidR="00A65A34" w:rsidRPr="00185377">
        <w:t xml:space="preserve">has slightly higher oxygen demands than scenario B because </w:t>
      </w:r>
      <w:r w:rsidR="00EA2D33" w:rsidRPr="00185377">
        <w:t xml:space="preserve">more oxygen is required for </w:t>
      </w:r>
      <w:r w:rsidR="00A65A34" w:rsidRPr="00185377">
        <w:t xml:space="preserve">the complete </w:t>
      </w:r>
      <w:r w:rsidR="00EA2D33" w:rsidRPr="00185377">
        <w:t>nitrification</w:t>
      </w:r>
      <w:r w:rsidR="00644E5F" w:rsidRPr="00185377">
        <w:t xml:space="preserve"> of ammonia</w:t>
      </w:r>
      <w:r w:rsidR="00A65A34" w:rsidRPr="00185377">
        <w:t xml:space="preserve"> to nitrite whereas in scenario B it is assumed that the system can be successfully controlled such that only AOB are present, and ammonia oxidation stops at nitrite.</w:t>
      </w:r>
    </w:p>
    <w:p w14:paraId="2233FDE1" w14:textId="182E8427" w:rsidR="00CE3ECC" w:rsidRPr="00CE3ECC" w:rsidRDefault="00EA2D33" w:rsidP="001C271A">
      <w:pPr>
        <w:spacing w:line="360" w:lineRule="auto"/>
      </w:pPr>
      <w:r w:rsidRPr="00185377">
        <w:t>Scenario D</w:t>
      </w:r>
      <w:r w:rsidR="00644E5F" w:rsidRPr="00185377">
        <w:t xml:space="preserve"> (</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7A1BA3" w:rsidRPr="00185377">
        <w:t xml:space="preserve"> </w:t>
      </w:r>
      <w:r w:rsidR="00644E5F" w:rsidRPr="00185377">
        <w:t>right)</w:t>
      </w:r>
      <w:r w:rsidRPr="00185377">
        <w:t xml:space="preserve"> </w:t>
      </w:r>
      <w:r w:rsidR="00A65A34" w:rsidRPr="00185377">
        <w:t>again reveals the powerful synergy that could exist between an n-</w:t>
      </w:r>
      <w:proofErr w:type="spellStart"/>
      <w:r w:rsidR="00A65A34" w:rsidRPr="00185377">
        <w:t>damo</w:t>
      </w:r>
      <w:proofErr w:type="spellEnd"/>
      <w:r w:rsidR="00A65A34" w:rsidRPr="00185377">
        <w:t xml:space="preserve"> + </w:t>
      </w:r>
      <w:proofErr w:type="spellStart"/>
      <w:r w:rsidR="00A65A34" w:rsidRPr="00185377">
        <w:t>anammox</w:t>
      </w:r>
      <w:proofErr w:type="spellEnd"/>
      <w:r w:rsidR="00A65A34" w:rsidRPr="00185377">
        <w:t xml:space="preserve"> system and an </w:t>
      </w:r>
      <w:proofErr w:type="spellStart"/>
      <w:r w:rsidR="00A65A34" w:rsidRPr="00185377">
        <w:t>AnMBR</w:t>
      </w:r>
      <w:proofErr w:type="spellEnd"/>
      <w:r w:rsidR="00A65A34" w:rsidRPr="00185377">
        <w:t xml:space="preserve"> as oxygen demand is reduced at all concentrations simulated. N</w:t>
      </w:r>
      <w:r w:rsidRPr="00185377">
        <w:t>ot only i</w:t>
      </w:r>
      <w:r w:rsidR="00644E5F" w:rsidRPr="00185377">
        <w:t>s less oxygen required</w:t>
      </w:r>
      <w:r w:rsidR="00644E5F">
        <w:t xml:space="preserve"> at high nitrogen</w:t>
      </w:r>
      <w:r>
        <w:t xml:space="preserve"> concentrations</w:t>
      </w:r>
      <w:r w:rsidR="00644E5F">
        <w:t xml:space="preserve"> (as wit</w:t>
      </w:r>
      <w:r w:rsidR="00514FCC">
        <w:t xml:space="preserve">h scenarios B &amp; C), </w:t>
      </w:r>
      <w:proofErr w:type="gramStart"/>
      <w:r w:rsidR="00514FCC">
        <w:t>but</w:t>
      </w:r>
      <w:proofErr w:type="gramEnd"/>
      <w:r w:rsidR="00514FCC">
        <w:t xml:space="preserve"> at high </w:t>
      </w:r>
      <w:r w:rsidR="00644E5F">
        <w:t xml:space="preserve">COD </w:t>
      </w:r>
      <w:r>
        <w:t xml:space="preserve">concentrations </w:t>
      </w:r>
      <w:r w:rsidR="00A65A34">
        <w:t xml:space="preserve">less oxygen is required as it is removed by anaerobic organisms in the </w:t>
      </w:r>
      <w:proofErr w:type="spellStart"/>
      <w:r w:rsidR="00A65A34">
        <w:t>AnMBR</w:t>
      </w:r>
      <w:proofErr w:type="spellEnd"/>
      <w:r w:rsidR="00644E5F">
        <w:t xml:space="preserve">. In scenario A, if not enough </w:t>
      </w:r>
      <w:proofErr w:type="gramStart"/>
      <w:r w:rsidR="00644E5F">
        <w:t>nitrate</w:t>
      </w:r>
      <w:proofErr w:type="gramEnd"/>
      <w:r w:rsidR="00644E5F">
        <w:t xml:space="preserve"> is available to remove all of the COD, additional oxygen is supplied to the </w:t>
      </w:r>
      <w:r w:rsidR="00644E5F" w:rsidRPr="00DE4D7A">
        <w:t>denitrification reactor.</w:t>
      </w:r>
      <w:r w:rsidR="00D043D3" w:rsidRPr="00DE4D7A">
        <w:t xml:space="preserve"> </w:t>
      </w:r>
      <w:r w:rsidR="00644E5F" w:rsidRPr="00DE4D7A">
        <w:t>Conversely, scenario</w:t>
      </w:r>
      <w:r w:rsidR="00644E5F">
        <w:t xml:space="preserve"> D removes all COD anaerobically, so </w:t>
      </w:r>
      <w:r>
        <w:t xml:space="preserve">no additional oxygen is </w:t>
      </w:r>
      <w:r w:rsidR="00644E5F">
        <w:t xml:space="preserve">required </w:t>
      </w:r>
      <w:r>
        <w:t>to</w:t>
      </w:r>
      <w:r w:rsidR="00644E5F">
        <w:t xml:space="preserve"> ensure that all COD is removed.</w:t>
      </w:r>
    </w:p>
    <w:tbl>
      <w:tblPr>
        <w:tblStyle w:val="TableGrid"/>
        <w:tblW w:w="0" w:type="auto"/>
        <w:tblLook w:val="04A0" w:firstRow="1" w:lastRow="0" w:firstColumn="1" w:lastColumn="0" w:noHBand="0" w:noVBand="1"/>
      </w:tblPr>
      <w:tblGrid>
        <w:gridCol w:w="8856"/>
      </w:tblGrid>
      <w:tr w:rsidR="00630E7E" w14:paraId="66422464" w14:textId="77777777" w:rsidTr="00630E7E">
        <w:tc>
          <w:tcPr>
            <w:tcW w:w="8856" w:type="dxa"/>
          </w:tcPr>
          <w:p w14:paraId="0B160172" w14:textId="138EF689" w:rsidR="00630E7E" w:rsidRDefault="00973B7E" w:rsidP="001C271A">
            <w:pPr>
              <w:spacing w:line="360" w:lineRule="auto"/>
            </w:pPr>
            <w:r>
              <w:rPr>
                <w:noProof/>
              </w:rPr>
              <w:drawing>
                <wp:inline distT="0" distB="0" distL="0" distR="0" wp14:anchorId="0CCB371B" wp14:editId="5815739B">
                  <wp:extent cx="5473700" cy="2222500"/>
                  <wp:effectExtent l="0" t="0" r="12700" b="12700"/>
                  <wp:docPr id="9" name="Picture 9" descr="Macintosh HD:Users:kathryncogert:Reference:ndamo-econ:NDAMO_Feasibility:Image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thryncogert:Reference:ndamo-econ:NDAMO_Feasibility:Images:o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0714"/>
                          <a:stretch/>
                        </pic:blipFill>
                        <pic:spPr bwMode="auto">
                          <a:xfrm>
                            <a:off x="0" y="0"/>
                            <a:ext cx="5473700" cy="2222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0E7E" w14:paraId="11595B14" w14:textId="77777777" w:rsidTr="00630E7E">
        <w:tc>
          <w:tcPr>
            <w:tcW w:w="8856" w:type="dxa"/>
          </w:tcPr>
          <w:p w14:paraId="127AF017" w14:textId="481287C8" w:rsidR="00630E7E" w:rsidRPr="00205798" w:rsidRDefault="007A1BA3" w:rsidP="001C271A">
            <w:pPr>
              <w:pStyle w:val="Caption"/>
              <w:spacing w:line="360" w:lineRule="auto"/>
            </w:pPr>
            <w:bookmarkStart w:id="12" w:name="_Ref335859690"/>
            <w:r>
              <w:t xml:space="preserve">Figure </w:t>
            </w:r>
            <w:fldSimple w:instr=" SEQ Figure \* ARABIC ">
              <w:r>
                <w:rPr>
                  <w:noProof/>
                </w:rPr>
                <w:t>5</w:t>
              </w:r>
            </w:fldSimple>
            <w:bookmarkEnd w:id="12"/>
            <w:r w:rsidR="007F2DD6">
              <w:t>. The percent</w:t>
            </w:r>
            <w:r w:rsidR="00630E7E">
              <w:t xml:space="preserve"> difference in oxygen demand in Scenarios B (left), C (middle), and D (right) vs. sludge produced in scenario A. </w:t>
            </w:r>
          </w:p>
        </w:tc>
      </w:tr>
    </w:tbl>
    <w:p w14:paraId="2B2ADF91" w14:textId="09BE9831" w:rsidR="0024533E" w:rsidRDefault="00644E5F" w:rsidP="001C271A">
      <w:pPr>
        <w:spacing w:line="360" w:lineRule="auto"/>
      </w:pPr>
      <w:r>
        <w:t xml:space="preserve">When compared to traditional </w:t>
      </w:r>
      <w:r w:rsidR="00514FCC">
        <w:t>MLE</w:t>
      </w:r>
      <w:r>
        <w:t xml:space="preserve">, the scenarios simulated here suggest </w:t>
      </w:r>
      <w:r w:rsidR="0024533E">
        <w:t>that low COD high nitrogen concentration influent treated by an n-</w:t>
      </w:r>
      <w:proofErr w:type="spellStart"/>
      <w:r w:rsidR="0024533E">
        <w:t>damo</w:t>
      </w:r>
      <w:proofErr w:type="spellEnd"/>
      <w:r w:rsidR="0024533E">
        <w:t xml:space="preserve"> </w:t>
      </w:r>
      <w:proofErr w:type="spellStart"/>
      <w:r w:rsidR="0024533E">
        <w:t>anammox</w:t>
      </w:r>
      <w:proofErr w:type="spellEnd"/>
      <w:r w:rsidR="0024533E">
        <w:t xml:space="preserve"> system would provide significant savings to WWTP operational costs as compared to traditional MLE systems. </w:t>
      </w:r>
    </w:p>
    <w:p w14:paraId="0713A063" w14:textId="61412E21" w:rsidR="0024533E" w:rsidRDefault="00644E5F" w:rsidP="001C271A">
      <w:pPr>
        <w:spacing w:line="360" w:lineRule="auto"/>
      </w:pPr>
      <w:r>
        <w:t>When compared side by si</w:t>
      </w:r>
      <w:r w:rsidR="00514FCC">
        <w:t>de</w:t>
      </w:r>
      <w:r w:rsidR="0024533E">
        <w:t xml:space="preserve"> to the </w:t>
      </w:r>
      <w:proofErr w:type="spellStart"/>
      <w:r w:rsidR="0024533E">
        <w:t>anammox</w:t>
      </w:r>
      <w:proofErr w:type="spellEnd"/>
      <w:r w:rsidR="0024533E">
        <w:t xml:space="preserve"> only system</w:t>
      </w:r>
      <w:r w:rsidR="00514FCC">
        <w:t>, the simple addition of n-</w:t>
      </w:r>
      <w:proofErr w:type="spellStart"/>
      <w:r w:rsidR="00514FCC">
        <w:t>damo</w:t>
      </w:r>
      <w:proofErr w:type="spellEnd"/>
      <w:r w:rsidR="00514FCC">
        <w:t xml:space="preserve"> to the SHARON </w:t>
      </w:r>
      <w:proofErr w:type="spellStart"/>
      <w:r w:rsidR="00514FCC">
        <w:t>anammox</w:t>
      </w:r>
      <w:proofErr w:type="spellEnd"/>
      <w:r w:rsidR="00514FCC">
        <w:t xml:space="preserve"> reactor</w:t>
      </w:r>
      <w:r>
        <w:t xml:space="preserve"> seems to increase the demands on a</w:t>
      </w:r>
      <w:r w:rsidR="00D043D3">
        <w:t>eration and sludge production</w:t>
      </w:r>
      <w:r w:rsidR="0024533E">
        <w:t xml:space="preserve"> only</w:t>
      </w:r>
      <w:r w:rsidR="00514FCC">
        <w:t xml:space="preserve"> slightly</w:t>
      </w:r>
      <w:r w:rsidR="00D043D3">
        <w:t xml:space="preserve">. </w:t>
      </w:r>
      <w:r w:rsidR="0024533E">
        <w:t>Therefore, The cost of an n-</w:t>
      </w:r>
      <w:proofErr w:type="spellStart"/>
      <w:r w:rsidR="0024533E">
        <w:t>damo</w:t>
      </w:r>
      <w:proofErr w:type="spellEnd"/>
      <w:r w:rsidR="0024533E">
        <w:t xml:space="preserve"> </w:t>
      </w:r>
      <w:proofErr w:type="spellStart"/>
      <w:r w:rsidR="0024533E">
        <w:t>anammox</w:t>
      </w:r>
      <w:proofErr w:type="spellEnd"/>
      <w:r w:rsidR="0024533E">
        <w:t xml:space="preserve"> system would only be slightly higher than that of an </w:t>
      </w:r>
      <w:proofErr w:type="spellStart"/>
      <w:r w:rsidR="0024533E">
        <w:t>anammox</w:t>
      </w:r>
      <w:proofErr w:type="spellEnd"/>
      <w:r w:rsidR="0024533E">
        <w:t xml:space="preserve"> system and would be much easier to control.</w:t>
      </w:r>
    </w:p>
    <w:p w14:paraId="5301AF4A" w14:textId="4C828E75" w:rsidR="003C1073" w:rsidRPr="0024533E" w:rsidRDefault="00B62A41" w:rsidP="001C271A">
      <w:pPr>
        <w:spacing w:line="360" w:lineRule="auto"/>
        <w:rPr>
          <w:rFonts w:ascii="Cambria" w:hAnsi="Cambria"/>
        </w:rPr>
      </w:pPr>
      <w:r>
        <w:t>The simulations also highlight t</w:t>
      </w:r>
      <w:r w:rsidR="0024533E">
        <w:t>hat an</w:t>
      </w:r>
      <w:r w:rsidR="003C1073">
        <w:t xml:space="preserve"> </w:t>
      </w:r>
      <w:proofErr w:type="spellStart"/>
      <w:r w:rsidR="003C1073">
        <w:t>AnMBR</w:t>
      </w:r>
      <w:proofErr w:type="spellEnd"/>
      <w:r w:rsidR="003C1073">
        <w:t xml:space="preserve"> system plus a SHARON </w:t>
      </w:r>
      <w:proofErr w:type="spellStart"/>
      <w:r w:rsidR="003C1073">
        <w:t>anammox</w:t>
      </w:r>
      <w:proofErr w:type="spellEnd"/>
      <w:r w:rsidR="003C1073">
        <w:t xml:space="preserve"> and n-</w:t>
      </w:r>
      <w:proofErr w:type="spellStart"/>
      <w:r w:rsidR="003C1073">
        <w:t>damo</w:t>
      </w:r>
      <w:proofErr w:type="spellEnd"/>
      <w:r w:rsidR="003C1073">
        <w:t xml:space="preserve"> system would present a powerful treatment scheme for a wide range of influent concentrations.</w:t>
      </w:r>
    </w:p>
    <w:p w14:paraId="3B1151F1" w14:textId="770B93B3" w:rsidR="003C1073" w:rsidRPr="003C1073" w:rsidRDefault="003C1073" w:rsidP="001C271A">
      <w:pPr>
        <w:spacing w:line="360" w:lineRule="auto"/>
      </w:pPr>
      <w:commentRangeStart w:id="13"/>
      <w:r>
        <w:t>Something about greenhouse gases when I get that part done….</w:t>
      </w:r>
      <w:commentRangeEnd w:id="13"/>
      <w:r>
        <w:rPr>
          <w:rStyle w:val="CommentReference"/>
        </w:rPr>
        <w:commentReference w:id="13"/>
      </w:r>
    </w:p>
    <w:sectPr w:rsidR="003C1073" w:rsidRPr="003C1073" w:rsidSect="006C6F1C">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ryn Cogert" w:date="2016-09-18T23:20:00Z" w:initials="KC">
    <w:p w14:paraId="4EA3EA42" w14:textId="31713128" w:rsidR="003C5540" w:rsidRDefault="003C5540">
      <w:pPr>
        <w:pStyle w:val="CommentText"/>
      </w:pPr>
      <w:r>
        <w:rPr>
          <w:rStyle w:val="CommentReference"/>
        </w:rPr>
        <w:annotationRef/>
      </w:r>
      <w:r>
        <w:t>?</w:t>
      </w:r>
    </w:p>
    <w:p w14:paraId="37757E0B" w14:textId="4B3B6A9B" w:rsidR="003C5540" w:rsidRDefault="003C5540">
      <w:pPr>
        <w:pStyle w:val="CommentText"/>
      </w:pPr>
      <w:proofErr w:type="spellStart"/>
      <w:r>
        <w:t>Yamrot</w:t>
      </w:r>
      <w:proofErr w:type="spellEnd"/>
      <w:r>
        <w:t xml:space="preserve"> originally worked with Mari on this project</w:t>
      </w:r>
    </w:p>
  </w:comment>
  <w:comment w:id="3" w:author="Kathryn Cogert" w:date="2016-09-18T23:18:00Z" w:initials="KC">
    <w:p w14:paraId="5A0F876E" w14:textId="563D6ED2" w:rsidR="003C5540" w:rsidRDefault="003C5540">
      <w:pPr>
        <w:pStyle w:val="CommentText"/>
      </w:pPr>
      <w:r>
        <w:rPr>
          <w:rStyle w:val="CommentReference"/>
        </w:rPr>
        <w:annotationRef/>
      </w:r>
      <w:r>
        <w:t>To do…</w:t>
      </w:r>
    </w:p>
  </w:comment>
  <w:comment w:id="7" w:author="Kathryn Cogert" w:date="2016-09-18T22:38:00Z" w:initials="KC">
    <w:p w14:paraId="26FD02B2" w14:textId="69B2F6CA" w:rsidR="003C5540" w:rsidRDefault="003C5540">
      <w:pPr>
        <w:pStyle w:val="CommentText"/>
      </w:pPr>
      <w:r>
        <w:rPr>
          <w:rStyle w:val="CommentReference"/>
        </w:rPr>
        <w:annotationRef/>
      </w:r>
      <w:r>
        <w:t>To Do…</w:t>
      </w:r>
    </w:p>
  </w:comment>
  <w:comment w:id="10" w:author="Kathryn Cogert" w:date="2016-09-16T14:14:00Z" w:initials="KC">
    <w:p w14:paraId="2F1DE722" w14:textId="17B2C17E" w:rsidR="003C5540" w:rsidRDefault="003C5540">
      <w:pPr>
        <w:pStyle w:val="CommentText"/>
      </w:pPr>
      <w:r>
        <w:rPr>
          <w:rStyle w:val="CommentReference"/>
        </w:rPr>
        <w:annotationRef/>
      </w:r>
      <w:r>
        <w:t xml:space="preserve">Needs to include CO2 produced from </w:t>
      </w:r>
      <w:proofErr w:type="spellStart"/>
      <w:r>
        <w:t>AnMBR</w:t>
      </w:r>
      <w:proofErr w:type="spellEnd"/>
      <w:r>
        <w:t xml:space="preserve">, </w:t>
      </w:r>
      <w:proofErr w:type="spellStart"/>
      <w:r>
        <w:t>denit</w:t>
      </w:r>
      <w:proofErr w:type="spellEnd"/>
      <w:r>
        <w:t>, and anaerobic digester</w:t>
      </w:r>
    </w:p>
  </w:comment>
  <w:comment w:id="13" w:author="Kathryn Cogert" w:date="2016-09-16T16:35:00Z" w:initials="KC">
    <w:p w14:paraId="10325591" w14:textId="28C2C31F" w:rsidR="003C5540" w:rsidRDefault="003C5540">
      <w:pPr>
        <w:pStyle w:val="CommentText"/>
      </w:pPr>
      <w:r>
        <w:rPr>
          <w:rStyle w:val="CommentReference"/>
        </w:rPr>
        <w:annotationRef/>
      </w:r>
      <w:r>
        <w:t>To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E6974"/>
    <w:multiLevelType w:val="hybridMultilevel"/>
    <w:tmpl w:val="A3BA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1658DC"/>
    <w:multiLevelType w:val="hybridMultilevel"/>
    <w:tmpl w:val="57FA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1C"/>
    <w:rsid w:val="000211AF"/>
    <w:rsid w:val="000401AE"/>
    <w:rsid w:val="000D272E"/>
    <w:rsid w:val="001022AB"/>
    <w:rsid w:val="001454B1"/>
    <w:rsid w:val="00157F98"/>
    <w:rsid w:val="00185377"/>
    <w:rsid w:val="00195D43"/>
    <w:rsid w:val="001B21E5"/>
    <w:rsid w:val="001C271A"/>
    <w:rsid w:val="001D683F"/>
    <w:rsid w:val="001F0AEF"/>
    <w:rsid w:val="001F650F"/>
    <w:rsid w:val="001F6925"/>
    <w:rsid w:val="00205798"/>
    <w:rsid w:val="00222BD5"/>
    <w:rsid w:val="00234197"/>
    <w:rsid w:val="0024533E"/>
    <w:rsid w:val="00252FFA"/>
    <w:rsid w:val="00255889"/>
    <w:rsid w:val="00271620"/>
    <w:rsid w:val="00283ECD"/>
    <w:rsid w:val="00285163"/>
    <w:rsid w:val="00285E2B"/>
    <w:rsid w:val="002C152A"/>
    <w:rsid w:val="002C64F3"/>
    <w:rsid w:val="002D172B"/>
    <w:rsid w:val="00322C96"/>
    <w:rsid w:val="003302AB"/>
    <w:rsid w:val="003356D8"/>
    <w:rsid w:val="00340941"/>
    <w:rsid w:val="0034150A"/>
    <w:rsid w:val="0039127C"/>
    <w:rsid w:val="003C1073"/>
    <w:rsid w:val="003C5540"/>
    <w:rsid w:val="003C7DCE"/>
    <w:rsid w:val="00420716"/>
    <w:rsid w:val="0042377E"/>
    <w:rsid w:val="004460A5"/>
    <w:rsid w:val="00455303"/>
    <w:rsid w:val="00490FBA"/>
    <w:rsid w:val="004A16C4"/>
    <w:rsid w:val="004A7A2C"/>
    <w:rsid w:val="004C2923"/>
    <w:rsid w:val="004D1407"/>
    <w:rsid w:val="00500BDC"/>
    <w:rsid w:val="0050124A"/>
    <w:rsid w:val="00514FCC"/>
    <w:rsid w:val="00521536"/>
    <w:rsid w:val="00557FBA"/>
    <w:rsid w:val="0060631E"/>
    <w:rsid w:val="00630E7E"/>
    <w:rsid w:val="00634FD4"/>
    <w:rsid w:val="00644E5F"/>
    <w:rsid w:val="006568D5"/>
    <w:rsid w:val="00662EFE"/>
    <w:rsid w:val="00695092"/>
    <w:rsid w:val="006C6F1C"/>
    <w:rsid w:val="006D65D7"/>
    <w:rsid w:val="007047CA"/>
    <w:rsid w:val="007131DB"/>
    <w:rsid w:val="007242C7"/>
    <w:rsid w:val="00731350"/>
    <w:rsid w:val="0075446F"/>
    <w:rsid w:val="007A1BA3"/>
    <w:rsid w:val="007D40FC"/>
    <w:rsid w:val="007F2DD6"/>
    <w:rsid w:val="00837510"/>
    <w:rsid w:val="00844052"/>
    <w:rsid w:val="00890768"/>
    <w:rsid w:val="008D65B5"/>
    <w:rsid w:val="008E0248"/>
    <w:rsid w:val="008E1F23"/>
    <w:rsid w:val="008E6C7F"/>
    <w:rsid w:val="00930007"/>
    <w:rsid w:val="009552DE"/>
    <w:rsid w:val="009562C4"/>
    <w:rsid w:val="00973B7E"/>
    <w:rsid w:val="00990B05"/>
    <w:rsid w:val="00A147D1"/>
    <w:rsid w:val="00A56ACF"/>
    <w:rsid w:val="00A65A34"/>
    <w:rsid w:val="00A87810"/>
    <w:rsid w:val="00B06FE5"/>
    <w:rsid w:val="00B144B7"/>
    <w:rsid w:val="00B225E8"/>
    <w:rsid w:val="00B45E56"/>
    <w:rsid w:val="00B502F9"/>
    <w:rsid w:val="00B62A41"/>
    <w:rsid w:val="00B7329E"/>
    <w:rsid w:val="00B912E2"/>
    <w:rsid w:val="00BC61CD"/>
    <w:rsid w:val="00C3375C"/>
    <w:rsid w:val="00C44661"/>
    <w:rsid w:val="00C83933"/>
    <w:rsid w:val="00CB3834"/>
    <w:rsid w:val="00CE3D43"/>
    <w:rsid w:val="00CE3ECC"/>
    <w:rsid w:val="00CF7F4C"/>
    <w:rsid w:val="00D00219"/>
    <w:rsid w:val="00D043D3"/>
    <w:rsid w:val="00D16AD7"/>
    <w:rsid w:val="00D8650E"/>
    <w:rsid w:val="00DA4EE1"/>
    <w:rsid w:val="00DD1986"/>
    <w:rsid w:val="00DE4D7A"/>
    <w:rsid w:val="00E228CC"/>
    <w:rsid w:val="00E44D8D"/>
    <w:rsid w:val="00E53F2C"/>
    <w:rsid w:val="00E60527"/>
    <w:rsid w:val="00E95560"/>
    <w:rsid w:val="00EA17C8"/>
    <w:rsid w:val="00EA2D33"/>
    <w:rsid w:val="00EA58BF"/>
    <w:rsid w:val="00EA5F72"/>
    <w:rsid w:val="00ED2629"/>
    <w:rsid w:val="00F02270"/>
    <w:rsid w:val="00F17788"/>
    <w:rsid w:val="00F345F7"/>
    <w:rsid w:val="00F37B8D"/>
    <w:rsid w:val="00F4080C"/>
    <w:rsid w:val="00F556A6"/>
    <w:rsid w:val="00F62F44"/>
    <w:rsid w:val="00FB1E47"/>
    <w:rsid w:val="00FF1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DD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 w:type="paragraph" w:styleId="Caption">
    <w:name w:val="caption"/>
    <w:basedOn w:val="Normal"/>
    <w:next w:val="Normal"/>
    <w:uiPriority w:val="35"/>
    <w:unhideWhenUsed/>
    <w:qFormat/>
    <w:rsid w:val="00634FD4"/>
    <w:pPr>
      <w:spacing w:after="200"/>
    </w:pPr>
    <w:rPr>
      <w:bCs/>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 w:type="paragraph" w:styleId="Caption">
    <w:name w:val="caption"/>
    <w:basedOn w:val="Normal"/>
    <w:next w:val="Normal"/>
    <w:uiPriority w:val="35"/>
    <w:unhideWhenUsed/>
    <w:qFormat/>
    <w:rsid w:val="00634FD4"/>
    <w:pPr>
      <w:spacing w:after="200"/>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2848">
      <w:bodyDiv w:val="1"/>
      <w:marLeft w:val="0"/>
      <w:marRight w:val="0"/>
      <w:marTop w:val="0"/>
      <w:marBottom w:val="0"/>
      <w:divBdr>
        <w:top w:val="none" w:sz="0" w:space="0" w:color="auto"/>
        <w:left w:val="none" w:sz="0" w:space="0" w:color="auto"/>
        <w:bottom w:val="none" w:sz="0" w:space="0" w:color="auto"/>
        <w:right w:val="none" w:sz="0" w:space="0" w:color="auto"/>
      </w:divBdr>
    </w:div>
    <w:div w:id="854727876">
      <w:bodyDiv w:val="1"/>
      <w:marLeft w:val="0"/>
      <w:marRight w:val="0"/>
      <w:marTop w:val="0"/>
      <w:marBottom w:val="0"/>
      <w:divBdr>
        <w:top w:val="none" w:sz="0" w:space="0" w:color="auto"/>
        <w:left w:val="none" w:sz="0" w:space="0" w:color="auto"/>
        <w:bottom w:val="none" w:sz="0" w:space="0" w:color="auto"/>
        <w:right w:val="none" w:sz="0" w:space="0" w:color="auto"/>
      </w:divBdr>
    </w:div>
    <w:div w:id="1139496906">
      <w:bodyDiv w:val="1"/>
      <w:marLeft w:val="0"/>
      <w:marRight w:val="0"/>
      <w:marTop w:val="0"/>
      <w:marBottom w:val="0"/>
      <w:divBdr>
        <w:top w:val="none" w:sz="0" w:space="0" w:color="auto"/>
        <w:left w:val="none" w:sz="0" w:space="0" w:color="auto"/>
        <w:bottom w:val="none" w:sz="0" w:space="0" w:color="auto"/>
        <w:right w:val="none" w:sz="0" w:space="0" w:color="auto"/>
      </w:divBdr>
    </w:div>
    <w:div w:id="1372076940">
      <w:bodyDiv w:val="1"/>
      <w:marLeft w:val="0"/>
      <w:marRight w:val="0"/>
      <w:marTop w:val="0"/>
      <w:marBottom w:val="0"/>
      <w:divBdr>
        <w:top w:val="none" w:sz="0" w:space="0" w:color="auto"/>
        <w:left w:val="none" w:sz="0" w:space="0" w:color="auto"/>
        <w:bottom w:val="none" w:sz="0" w:space="0" w:color="auto"/>
        <w:right w:val="none" w:sz="0" w:space="0" w:color="auto"/>
      </w:divBdr>
    </w:div>
    <w:div w:id="1632444140">
      <w:bodyDiv w:val="1"/>
      <w:marLeft w:val="0"/>
      <w:marRight w:val="0"/>
      <w:marTop w:val="0"/>
      <w:marBottom w:val="0"/>
      <w:divBdr>
        <w:top w:val="none" w:sz="0" w:space="0" w:color="auto"/>
        <w:left w:val="none" w:sz="0" w:space="0" w:color="auto"/>
        <w:bottom w:val="none" w:sz="0" w:space="0" w:color="auto"/>
        <w:right w:val="none" w:sz="0" w:space="0" w:color="auto"/>
      </w:divBdr>
    </w:div>
    <w:div w:id="1840777288">
      <w:bodyDiv w:val="1"/>
      <w:marLeft w:val="0"/>
      <w:marRight w:val="0"/>
      <w:marTop w:val="0"/>
      <w:marBottom w:val="0"/>
      <w:divBdr>
        <w:top w:val="none" w:sz="0" w:space="0" w:color="auto"/>
        <w:left w:val="none" w:sz="0" w:space="0" w:color="auto"/>
        <w:bottom w:val="none" w:sz="0" w:space="0" w:color="auto"/>
        <w:right w:val="none" w:sz="0" w:space="0" w:color="auto"/>
      </w:divBdr>
    </w:div>
    <w:div w:id="1886326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11952</Words>
  <Characters>68133</Characters>
  <Application>Microsoft Macintosh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Cogert</dc:creator>
  <cp:keywords/>
  <dc:description/>
  <cp:lastModifiedBy>Kathryn Cogert</cp:lastModifiedBy>
  <cp:revision>4</cp:revision>
  <dcterms:created xsi:type="dcterms:W3CDTF">2016-09-23T19:04:00Z</dcterms:created>
  <dcterms:modified xsi:type="dcterms:W3CDTF">2016-09-26T23:08:00Z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263d98a0-5b09-3060-a102-5dd38a54e7aa</vt:lpwstr>
  </property>
</Properties>
</file>