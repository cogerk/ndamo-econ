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4C766" w14:textId="77777777" w:rsidR="001B21E5" w:rsidRPr="0042377E" w:rsidRDefault="001B21E5" w:rsidP="0042377E">
      <w:pPr>
        <w:pStyle w:val="Title"/>
      </w:pPr>
      <w:bookmarkStart w:id="0" w:name="_GoBack"/>
      <w:bookmarkEnd w:id="0"/>
      <w:r w:rsidRPr="0042377E">
        <w:t>Techno-Economic Analysis of Simultaneous Anaerobic Methane and Ammonium Removal in Wastewater Treatment</w:t>
      </w:r>
    </w:p>
    <w:p w14:paraId="79D27B74" w14:textId="77777777" w:rsidR="001B21E5" w:rsidRPr="001B21E5" w:rsidRDefault="001B21E5" w:rsidP="0042377E">
      <w:pPr>
        <w:pStyle w:val="Heading1"/>
      </w:pPr>
      <w:r w:rsidRPr="001B21E5">
        <w:t>Authors</w:t>
      </w:r>
    </w:p>
    <w:p w14:paraId="41DADDA5" w14:textId="29607B0F" w:rsidR="001B21E5" w:rsidRDefault="001B21E5">
      <w:r>
        <w:t>Kathryn I. Cogert</w:t>
      </w:r>
      <w:r w:rsidR="00731350" w:rsidRPr="00731350">
        <w:rPr>
          <w:vertAlign w:val="superscript"/>
        </w:rPr>
        <w:t>1</w:t>
      </w:r>
      <w:r w:rsidR="0042377E">
        <w:t xml:space="preserve">, </w:t>
      </w:r>
      <w:r>
        <w:t>Ryan M. Ziels</w:t>
      </w:r>
      <w:r w:rsidR="00731350" w:rsidRPr="00731350">
        <w:rPr>
          <w:vertAlign w:val="superscript"/>
        </w:rPr>
        <w:t>1</w:t>
      </w:r>
      <w:r w:rsidR="0042377E">
        <w:t>,</w:t>
      </w:r>
      <w:r w:rsidR="0042377E" w:rsidRPr="00731350">
        <w:t xml:space="preserve"> Lauren</w:t>
      </w:r>
      <w:r w:rsidR="007131DB" w:rsidRPr="00731350">
        <w:t xml:space="preserve"> B. Stadler</w:t>
      </w:r>
      <w:r w:rsidR="00731350">
        <w:rPr>
          <w:vertAlign w:val="superscript"/>
        </w:rPr>
        <w:t>2</w:t>
      </w:r>
      <w:r w:rsidR="0042377E" w:rsidRPr="00731350">
        <w:t xml:space="preserve">, </w:t>
      </w:r>
      <w:r w:rsidR="007131DB" w:rsidRPr="00731350">
        <w:t>A</w:t>
      </w:r>
      <w:r w:rsidR="0042377E" w:rsidRPr="00731350">
        <w:t>dam</w:t>
      </w:r>
      <w:r w:rsidR="007131DB" w:rsidRPr="00731350">
        <w:t xml:space="preserve"> L. Smith</w:t>
      </w:r>
      <w:r w:rsidR="00731350">
        <w:rPr>
          <w:vertAlign w:val="superscript"/>
        </w:rPr>
        <w:t>3</w:t>
      </w:r>
      <w:r w:rsidR="007131DB" w:rsidRPr="00731350">
        <w:t>,</w:t>
      </w:r>
      <w:r w:rsidR="0042377E" w:rsidRPr="00731350">
        <w:t xml:space="preserve"> </w:t>
      </w:r>
      <w:commentRangeStart w:id="1"/>
      <w:proofErr w:type="spellStart"/>
      <w:r w:rsidR="00731350" w:rsidRPr="00731350">
        <w:t>Yamrot</w:t>
      </w:r>
      <w:proofErr w:type="spellEnd"/>
      <w:r w:rsidR="00731350" w:rsidRPr="00731350">
        <w:t xml:space="preserve"> Amha</w:t>
      </w:r>
      <w:r w:rsidR="00731350">
        <w:rPr>
          <w:vertAlign w:val="superscript"/>
        </w:rPr>
        <w:t>3</w:t>
      </w:r>
      <w:commentRangeEnd w:id="1"/>
      <w:r w:rsidR="00844052">
        <w:rPr>
          <w:rStyle w:val="CommentReference"/>
        </w:rPr>
        <w:commentReference w:id="1"/>
      </w:r>
      <w:r w:rsidR="0042377E">
        <w:t xml:space="preserve">, </w:t>
      </w:r>
      <w:r>
        <w:t>Mari K. Winkler</w:t>
      </w:r>
      <w:r w:rsidR="00731350" w:rsidRPr="00731350">
        <w:rPr>
          <w:vertAlign w:val="superscript"/>
        </w:rPr>
        <w:t>1</w:t>
      </w:r>
    </w:p>
    <w:p w14:paraId="744E3C5A" w14:textId="4E1228BE" w:rsidR="00731350" w:rsidRPr="00731350" w:rsidRDefault="00731350" w:rsidP="00731350">
      <w:pPr>
        <w:pStyle w:val="NoSpacing"/>
        <w:jc w:val="both"/>
        <w:rPr>
          <w:rFonts w:ascii="Times New Roman" w:hAnsi="Times New Roman" w:cs="Times New Roman"/>
        </w:rPr>
      </w:pPr>
      <w:r w:rsidRPr="00F208F3">
        <w:rPr>
          <w:rFonts w:ascii="Times New Roman" w:hAnsi="Times New Roman" w:cs="Times New Roman"/>
          <w:vertAlign w:val="superscript"/>
        </w:rPr>
        <w:t xml:space="preserve">1 </w:t>
      </w:r>
      <w:r>
        <w:rPr>
          <w:rFonts w:ascii="Times New Roman" w:hAnsi="Times New Roman" w:cs="Times New Roman"/>
        </w:rPr>
        <w:t>Department of Civil and Environmental Engineering, University of Washington, 616 Northeast Northlake Place, Seattle, Washington, 98105</w:t>
      </w:r>
    </w:p>
    <w:p w14:paraId="3D11C820" w14:textId="42119024" w:rsidR="00731350" w:rsidRDefault="00731350" w:rsidP="00731350">
      <w:pPr>
        <w:pStyle w:val="NoSpacing"/>
        <w:jc w:val="both"/>
        <w:rPr>
          <w:rFonts w:ascii="Times New Roman" w:hAnsi="Times New Roman" w:cs="Times New Roman"/>
          <w:vertAlign w:val="superscript"/>
        </w:rPr>
      </w:pPr>
      <w:r w:rsidRPr="00F208F3">
        <w:rPr>
          <w:rFonts w:ascii="Times New Roman" w:hAnsi="Times New Roman" w:cs="Times New Roman"/>
          <w:vertAlign w:val="superscript"/>
        </w:rPr>
        <w:t>2</w:t>
      </w:r>
      <w:r w:rsidRPr="00731350">
        <w:rPr>
          <w:rFonts w:ascii="Times New Roman" w:hAnsi="Times New Roman" w:cs="Times New Roman"/>
        </w:rPr>
        <w:t xml:space="preserve"> </w:t>
      </w:r>
      <w:r>
        <w:rPr>
          <w:rFonts w:ascii="Times New Roman" w:hAnsi="Times New Roman" w:cs="Times New Roman"/>
        </w:rPr>
        <w:t>Department of Civil and Environmental Engineering, Rice University</w:t>
      </w:r>
    </w:p>
    <w:p w14:paraId="784E5816" w14:textId="5D50E408" w:rsidR="00731350" w:rsidRPr="00185377" w:rsidRDefault="00731350" w:rsidP="00185377">
      <w:pPr>
        <w:pStyle w:val="NoSpacing"/>
        <w:jc w:val="both"/>
        <w:rPr>
          <w:rFonts w:ascii="Times New Roman" w:hAnsi="Times New Roman" w:cs="Times New Roman"/>
        </w:rPr>
      </w:pPr>
      <w:r>
        <w:rPr>
          <w:rFonts w:ascii="Times New Roman" w:hAnsi="Times New Roman" w:cs="Times New Roman"/>
          <w:vertAlign w:val="superscript"/>
        </w:rPr>
        <w:t>3</w:t>
      </w:r>
      <w:r w:rsidRPr="00F208F3">
        <w:rPr>
          <w:rFonts w:ascii="Times New Roman" w:hAnsi="Times New Roman" w:cs="Times New Roman"/>
          <w:vertAlign w:val="superscript"/>
        </w:rPr>
        <w:t xml:space="preserve"> </w:t>
      </w:r>
      <w:r>
        <w:rPr>
          <w:rFonts w:ascii="Times New Roman" w:hAnsi="Times New Roman" w:cs="Times New Roman"/>
        </w:rPr>
        <w:t>Department of Civil and Environmental Engineering, University of Southern California</w:t>
      </w:r>
    </w:p>
    <w:p w14:paraId="0475D956" w14:textId="77777777" w:rsidR="00EA5F72" w:rsidRPr="001B21E5" w:rsidRDefault="006C6F1C" w:rsidP="0042377E">
      <w:pPr>
        <w:pStyle w:val="Heading1"/>
      </w:pPr>
      <w:r w:rsidRPr="001B21E5">
        <w:t>Abstract</w:t>
      </w:r>
    </w:p>
    <w:p w14:paraId="4D57DFA6" w14:textId="77777777" w:rsidR="00DE4D7A" w:rsidRDefault="00DE4D7A" w:rsidP="00DE4D7A">
      <w:r>
        <w:t>In wastewater treatment plants (WWTPs), side stream biological nitrogen removal (BNR) via anaerobic ammonium oxidizing bacteria (</w:t>
      </w:r>
      <w:proofErr w:type="spellStart"/>
      <w:r>
        <w:t>anammox</w:t>
      </w:r>
      <w:proofErr w:type="spellEnd"/>
      <w:r>
        <w:t>) has been shown to be more energy efficient and cost effective than conventional nitrification-</w:t>
      </w:r>
      <w:proofErr w:type="spellStart"/>
      <w:r>
        <w:t>denitrification</w:t>
      </w:r>
      <w:proofErr w:type="spellEnd"/>
      <w:r>
        <w:t xml:space="preserve"> systems. However, implementation of </w:t>
      </w:r>
      <w:proofErr w:type="spellStart"/>
      <w:r>
        <w:t>anammox</w:t>
      </w:r>
      <w:proofErr w:type="spellEnd"/>
      <w:r>
        <w:t xml:space="preserve"> in the liquid mainstream of WWTPs remains limited.  For </w:t>
      </w:r>
      <w:proofErr w:type="spellStart"/>
      <w:r>
        <w:t>sidestream</w:t>
      </w:r>
      <w:proofErr w:type="spellEnd"/>
      <w:r>
        <w:t xml:space="preserve"> treatment applications, a robust ammonium and nitrite supply enable </w:t>
      </w:r>
      <w:proofErr w:type="spellStart"/>
      <w:r>
        <w:t>anammox</w:t>
      </w:r>
      <w:proofErr w:type="spellEnd"/>
      <w:r>
        <w:t xml:space="preserve"> bacteria to produce di-nitrogen gas.  However, in the mainstream, </w:t>
      </w:r>
      <w:proofErr w:type="gramStart"/>
      <w:r>
        <w:t>nitrite oxidizing</w:t>
      </w:r>
      <w:proofErr w:type="gramEnd"/>
      <w:r>
        <w:t xml:space="preserve"> bacteria (NOB) are better competitors than </w:t>
      </w:r>
      <w:proofErr w:type="spellStart"/>
      <w:r>
        <w:t>anammox</w:t>
      </w:r>
      <w:proofErr w:type="spellEnd"/>
      <w:r>
        <w:t xml:space="preserve"> for the nitrite produced by ammonium oxidizing bacteria (AOB). These technical limitations have caused mainstream lab and pilot scale </w:t>
      </w:r>
      <w:proofErr w:type="spellStart"/>
      <w:r>
        <w:t>anammox</w:t>
      </w:r>
      <w:proofErr w:type="spellEnd"/>
      <w:r>
        <w:t xml:space="preserve"> systems to fail due to an inadequate nitrite supply to </w:t>
      </w:r>
      <w:proofErr w:type="spellStart"/>
      <w:r>
        <w:t>annamox</w:t>
      </w:r>
      <w:proofErr w:type="spellEnd"/>
      <w:r>
        <w:t xml:space="preserve">. A relatively novel pathway for nitrite production involves Nitrate-Dependent Anaerobic Methane Oxidizing </w:t>
      </w:r>
      <w:proofErr w:type="spellStart"/>
      <w:proofErr w:type="gramStart"/>
      <w:r>
        <w:t>archaea</w:t>
      </w:r>
      <w:proofErr w:type="spellEnd"/>
      <w:r>
        <w:t>(</w:t>
      </w:r>
      <w:proofErr w:type="gramEnd"/>
      <w:r>
        <w:t>n-</w:t>
      </w:r>
      <w:proofErr w:type="spellStart"/>
      <w:r>
        <w:t>damo</w:t>
      </w:r>
      <w:proofErr w:type="spellEnd"/>
      <w:r>
        <w:t xml:space="preserve">), which use nitrate and methane producing nitrite and carbon dioxide. It has been previously proposed that the nitrite supply challenge posed by mainstream </w:t>
      </w:r>
      <w:proofErr w:type="spellStart"/>
      <w:r>
        <w:t>anammox</w:t>
      </w:r>
      <w:proofErr w:type="spellEnd"/>
      <w:r>
        <w:t xml:space="preserve"> implementation could be solved by utilizing a microbial community of AOB, NOB, n-</w:t>
      </w:r>
      <w:proofErr w:type="spellStart"/>
      <w:r>
        <w:t>damo</w:t>
      </w:r>
      <w:proofErr w:type="spellEnd"/>
      <w:r>
        <w:t xml:space="preserve">, and </w:t>
      </w:r>
      <w:proofErr w:type="spellStart"/>
      <w:r>
        <w:t>anammox</w:t>
      </w:r>
      <w:proofErr w:type="spellEnd"/>
      <w:r>
        <w:t>. The methane supply for n-</w:t>
      </w:r>
      <w:proofErr w:type="spellStart"/>
      <w:r>
        <w:t>damo</w:t>
      </w:r>
      <w:proofErr w:type="spellEnd"/>
      <w:r>
        <w:t xml:space="preserve"> could originate from a sludge anaerobic digester onsite, from off-site sources, or an already methane rich wastewater stream if an anaerobic membrane bioreactor (</w:t>
      </w:r>
      <w:proofErr w:type="spellStart"/>
      <w:r>
        <w:t>AnMBR</w:t>
      </w:r>
      <w:proofErr w:type="spellEnd"/>
      <w:r>
        <w:t xml:space="preserve">) is employed, In this study, a mathematical model was constructed to compare the major cost factors of a traditional BNR system, an </w:t>
      </w:r>
      <w:proofErr w:type="spellStart"/>
      <w:r>
        <w:t>anammox</w:t>
      </w:r>
      <w:proofErr w:type="spellEnd"/>
      <w:r>
        <w:t xml:space="preserve"> system, and an </w:t>
      </w:r>
      <w:proofErr w:type="spellStart"/>
      <w:r>
        <w:t>Anammox</w:t>
      </w:r>
      <w:proofErr w:type="spellEnd"/>
      <w:r>
        <w:t>/n-</w:t>
      </w:r>
      <w:proofErr w:type="spellStart"/>
      <w:r>
        <w:t>damo</w:t>
      </w:r>
      <w:proofErr w:type="spellEnd"/>
      <w:r>
        <w:t xml:space="preserve"> system, with and without mainstream </w:t>
      </w:r>
      <w:proofErr w:type="spellStart"/>
      <w:r>
        <w:t>AnMBR</w:t>
      </w:r>
      <w:proofErr w:type="spellEnd"/>
      <w:r>
        <w:t xml:space="preserve">. These simulations show that while an </w:t>
      </w:r>
      <w:proofErr w:type="spellStart"/>
      <w:r>
        <w:t>anammox</w:t>
      </w:r>
      <w:proofErr w:type="spellEnd"/>
      <w:r>
        <w:t xml:space="preserve"> system remains the more efficient option to treat low carbon high nitrogen influent, the </w:t>
      </w:r>
      <w:proofErr w:type="spellStart"/>
      <w:r>
        <w:t>anammox</w:t>
      </w:r>
      <w:proofErr w:type="spellEnd"/>
      <w:r>
        <w:t>/n-</w:t>
      </w:r>
      <w:proofErr w:type="spellStart"/>
      <w:r>
        <w:t>damo</w:t>
      </w:r>
      <w:proofErr w:type="spellEnd"/>
      <w:r>
        <w:t xml:space="preserve"> system would be theoretically easier to operationally control at an only slightly higher cost. An </w:t>
      </w:r>
      <w:proofErr w:type="spellStart"/>
      <w:r>
        <w:t>AnMBR</w:t>
      </w:r>
      <w:proofErr w:type="spellEnd"/>
      <w:r>
        <w:t xml:space="preserve"> mainstream anaerobic digester would provide an ideal synergy with an </w:t>
      </w:r>
      <w:proofErr w:type="spellStart"/>
      <w:r>
        <w:t>anammox</w:t>
      </w:r>
      <w:proofErr w:type="spellEnd"/>
      <w:r>
        <w:t>/n-</w:t>
      </w:r>
      <w:proofErr w:type="spellStart"/>
      <w:r>
        <w:t>damo</w:t>
      </w:r>
      <w:proofErr w:type="spellEnd"/>
      <w:r>
        <w:t xml:space="preserve"> reactor, with substantially lower aeration and sludge handling demands across a wide range of influent carbon and nitrogen concentrations if compared to conventional treatment solution.</w:t>
      </w:r>
    </w:p>
    <w:p w14:paraId="2AEF86F0" w14:textId="77777777" w:rsidR="006C6F1C" w:rsidRPr="001B21E5" w:rsidRDefault="006C6F1C" w:rsidP="00DA4EE1">
      <w:pPr>
        <w:pStyle w:val="Heading1"/>
      </w:pPr>
      <w:r w:rsidRPr="001B21E5">
        <w:t>Introduction</w:t>
      </w:r>
    </w:p>
    <w:p w14:paraId="615FA51A" w14:textId="5718DC8C" w:rsidR="00185377" w:rsidRDefault="00185377">
      <w:commentRangeStart w:id="2"/>
      <w:r>
        <w:t>Outline</w:t>
      </w:r>
    </w:p>
    <w:p w14:paraId="3B8421FE" w14:textId="3C74313F" w:rsidR="00185377" w:rsidRDefault="00185377" w:rsidP="00185377">
      <w:pPr>
        <w:pStyle w:val="ListParagraph"/>
        <w:numPr>
          <w:ilvl w:val="0"/>
          <w:numId w:val="2"/>
        </w:numPr>
      </w:pPr>
      <w:r>
        <w:t>Motivation for cheaper BNR</w:t>
      </w:r>
    </w:p>
    <w:p w14:paraId="2C4A60E6" w14:textId="01BFBD46" w:rsidR="00185377" w:rsidRDefault="00185377" w:rsidP="00185377">
      <w:pPr>
        <w:pStyle w:val="ListParagraph"/>
        <w:numPr>
          <w:ilvl w:val="0"/>
          <w:numId w:val="2"/>
        </w:numPr>
      </w:pPr>
      <w:r>
        <w:lastRenderedPageBreak/>
        <w:t xml:space="preserve">Why </w:t>
      </w:r>
      <w:proofErr w:type="spellStart"/>
      <w:r>
        <w:t>Anammox</w:t>
      </w:r>
      <w:proofErr w:type="spellEnd"/>
      <w:r>
        <w:t xml:space="preserve"> = cheaper BNR</w:t>
      </w:r>
    </w:p>
    <w:p w14:paraId="0975C328" w14:textId="1000C426" w:rsidR="00185377" w:rsidRDefault="00185377" w:rsidP="00185377">
      <w:pPr>
        <w:pStyle w:val="ListParagraph"/>
        <w:numPr>
          <w:ilvl w:val="1"/>
          <w:numId w:val="2"/>
        </w:numPr>
      </w:pPr>
      <w:r>
        <w:t>Sludge costs</w:t>
      </w:r>
    </w:p>
    <w:p w14:paraId="7F6B4EDA" w14:textId="6B2DE07C" w:rsidR="00185377" w:rsidRDefault="00185377" w:rsidP="00185377">
      <w:pPr>
        <w:pStyle w:val="ListParagraph"/>
        <w:numPr>
          <w:ilvl w:val="1"/>
          <w:numId w:val="2"/>
        </w:numPr>
      </w:pPr>
      <w:r>
        <w:t>Aeration Costs</w:t>
      </w:r>
    </w:p>
    <w:p w14:paraId="70C99E03" w14:textId="48D9CFCA" w:rsidR="00185377" w:rsidRDefault="00185377" w:rsidP="00185377">
      <w:pPr>
        <w:pStyle w:val="ListParagraph"/>
        <w:numPr>
          <w:ilvl w:val="0"/>
          <w:numId w:val="2"/>
        </w:numPr>
      </w:pPr>
      <w:r>
        <w:t xml:space="preserve">Limitations of </w:t>
      </w:r>
      <w:proofErr w:type="spellStart"/>
      <w:r>
        <w:t>Anammox</w:t>
      </w:r>
      <w:proofErr w:type="spellEnd"/>
    </w:p>
    <w:p w14:paraId="7DBFF9A9" w14:textId="534F94FA" w:rsidR="00185377" w:rsidRDefault="00185377" w:rsidP="00185377">
      <w:pPr>
        <w:pStyle w:val="ListParagraph"/>
        <w:numPr>
          <w:ilvl w:val="0"/>
          <w:numId w:val="2"/>
        </w:numPr>
      </w:pPr>
      <w:r>
        <w:t>What are n-</w:t>
      </w:r>
      <w:proofErr w:type="spellStart"/>
      <w:r>
        <w:t>damo</w:t>
      </w:r>
      <w:proofErr w:type="spellEnd"/>
      <w:r>
        <w:t xml:space="preserve"> and how could they be used w/ </w:t>
      </w:r>
      <w:proofErr w:type="spellStart"/>
      <w:r>
        <w:t>Anammox</w:t>
      </w:r>
      <w:proofErr w:type="spellEnd"/>
      <w:r w:rsidR="00F02270">
        <w:t xml:space="preserve">.  Why would </w:t>
      </w:r>
      <w:proofErr w:type="spellStart"/>
      <w:r w:rsidR="00F02270">
        <w:t>ndamo</w:t>
      </w:r>
      <w:proofErr w:type="spellEnd"/>
      <w:r w:rsidR="00F02270">
        <w:t xml:space="preserve"> bacteria outcompete </w:t>
      </w:r>
      <w:proofErr w:type="spellStart"/>
      <w:r w:rsidR="00F02270">
        <w:t>anammox</w:t>
      </w:r>
      <w:proofErr w:type="spellEnd"/>
      <w:r w:rsidR="00F02270">
        <w:t>?</w:t>
      </w:r>
    </w:p>
    <w:p w14:paraId="704F94A3" w14:textId="194DD461" w:rsidR="00185377" w:rsidRDefault="00185377" w:rsidP="00185377">
      <w:pPr>
        <w:pStyle w:val="ListParagraph"/>
        <w:numPr>
          <w:ilvl w:val="0"/>
          <w:numId w:val="2"/>
        </w:numPr>
      </w:pPr>
      <w:r>
        <w:t xml:space="preserve">What are </w:t>
      </w:r>
      <w:proofErr w:type="spellStart"/>
      <w:r>
        <w:t>AnMBR</w:t>
      </w:r>
      <w:proofErr w:type="spellEnd"/>
      <w:r>
        <w:t xml:space="preserve"> and how could they be used w/ NDAMO</w:t>
      </w:r>
    </w:p>
    <w:p w14:paraId="64E75251" w14:textId="550F6254" w:rsidR="00185377" w:rsidRDefault="00185377" w:rsidP="00185377">
      <w:pPr>
        <w:pStyle w:val="ListParagraph"/>
        <w:numPr>
          <w:ilvl w:val="0"/>
          <w:numId w:val="2"/>
        </w:numPr>
      </w:pPr>
      <w:r>
        <w:t>Literature review on related economic studies</w:t>
      </w:r>
    </w:p>
    <w:commentRangeEnd w:id="2"/>
    <w:p w14:paraId="3C7B5301" w14:textId="77777777" w:rsidR="006C6F1C" w:rsidRDefault="00185377" w:rsidP="00DA4EE1">
      <w:pPr>
        <w:pStyle w:val="Heading1"/>
      </w:pPr>
      <w:r>
        <w:rPr>
          <w:rStyle w:val="CommentReference"/>
          <w:rFonts w:eastAsiaTheme="minorEastAsia" w:cstheme="minorBidi"/>
          <w:b w:val="0"/>
          <w:bCs w:val="0"/>
        </w:rPr>
        <w:commentReference w:id="2"/>
      </w:r>
      <w:r w:rsidR="006C6F1C" w:rsidRPr="001B21E5">
        <w:t>Materials &amp; Methods</w:t>
      </w:r>
    </w:p>
    <w:p w14:paraId="622C3476" w14:textId="2D61722E" w:rsidR="00DA4EE1" w:rsidRDefault="00DA4EE1">
      <w:r>
        <w:t>Scenarios m</w:t>
      </w:r>
      <w:r w:rsidR="00634FD4">
        <w:t xml:space="preserve">odeled are pictured in </w:t>
      </w:r>
      <w:r w:rsidR="00634FD4">
        <w:fldChar w:fldCharType="begin"/>
      </w:r>
      <w:r w:rsidR="00634FD4">
        <w:instrText xml:space="preserve"> REF _Ref335853898 \h </w:instrText>
      </w:r>
      <w:r w:rsidR="00634FD4">
        <w:fldChar w:fldCharType="separate"/>
      </w:r>
      <w:r w:rsidR="00634FD4">
        <w:t xml:space="preserve">figure </w:t>
      </w:r>
      <w:r w:rsidR="00634FD4">
        <w:rPr>
          <w:noProof/>
        </w:rPr>
        <w:t>1</w:t>
      </w:r>
      <w:r w:rsidR="00634FD4">
        <w:fldChar w:fldCharType="end"/>
      </w:r>
      <w:r w:rsidR="00271620">
        <w:t>. Influen</w:t>
      </w:r>
      <w:r w:rsidR="004A7A2C">
        <w:t>t concentration of nitrogen was</w:t>
      </w:r>
      <w:r w:rsidR="00271620">
        <w:t xml:space="preserve"> varied between 0-50 </w:t>
      </w:r>
      <w:proofErr w:type="spellStart"/>
      <w:r w:rsidR="00271620">
        <w:t>mgN</w:t>
      </w:r>
      <w:proofErr w:type="spellEnd"/>
      <w:r w:rsidR="00271620">
        <w:t xml:space="preserve">/L as ammonium. Influent concentration of COD was varied between 0-300 </w:t>
      </w:r>
      <w:proofErr w:type="spellStart"/>
      <w:r w:rsidR="00271620">
        <w:t>mgCOD</w:t>
      </w:r>
      <w:proofErr w:type="spellEnd"/>
      <w:r w:rsidR="00271620">
        <w:t>/L. Resulting oxygen demands, sludge, production rates, and methane production rates</w:t>
      </w:r>
      <w:r w:rsidR="00D043D3">
        <w:t xml:space="preserve"> </w:t>
      </w:r>
      <w:r w:rsidR="00271620">
        <w:t xml:space="preserve">were compared to the base case. </w:t>
      </w:r>
      <w:r w:rsidR="00B7329E">
        <w:t>All scenarios were simulated using R, and d</w:t>
      </w:r>
      <w:r w:rsidR="00322C96">
        <w:t>etailed calculations for all scenarios can be found in supplemental material.</w:t>
      </w:r>
    </w:p>
    <w:tbl>
      <w:tblPr>
        <w:tblStyle w:val="TableGrid"/>
        <w:tblW w:w="0" w:type="auto"/>
        <w:tblLook w:val="04A0" w:firstRow="1" w:lastRow="0" w:firstColumn="1" w:lastColumn="0" w:noHBand="0" w:noVBand="1"/>
      </w:tblPr>
      <w:tblGrid>
        <w:gridCol w:w="8856"/>
      </w:tblGrid>
      <w:tr w:rsidR="001D683F" w14:paraId="05EBEF5A" w14:textId="77777777" w:rsidTr="001D683F">
        <w:tc>
          <w:tcPr>
            <w:tcW w:w="8856" w:type="dxa"/>
          </w:tcPr>
          <w:p w14:paraId="54E590AC" w14:textId="2056BE81" w:rsidR="001D683F" w:rsidRDefault="00930007" w:rsidP="001D683F">
            <w:r>
              <w:rPr>
                <w:noProof/>
              </w:rPr>
              <w:drawing>
                <wp:inline distT="0" distB="0" distL="0" distR="0" wp14:anchorId="256B44E3" wp14:editId="4FB9A75F">
                  <wp:extent cx="5486400" cy="6223000"/>
                  <wp:effectExtent l="0" t="0" r="0" b="0"/>
                  <wp:docPr id="10" name="Picture 10" descr="Macintosh HD:Users:kathryncogert:Downloads:NDAMO Feasibility 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athryncogert:Downloads:NDAMO Feasibility Fig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223000"/>
                          </a:xfrm>
                          <a:prstGeom prst="rect">
                            <a:avLst/>
                          </a:prstGeom>
                          <a:noFill/>
                          <a:ln>
                            <a:noFill/>
                          </a:ln>
                        </pic:spPr>
                      </pic:pic>
                    </a:graphicData>
                  </a:graphic>
                </wp:inline>
              </w:drawing>
            </w:r>
          </w:p>
        </w:tc>
      </w:tr>
      <w:tr w:rsidR="001D683F" w14:paraId="7FDB2476" w14:textId="77777777" w:rsidTr="001D683F">
        <w:tc>
          <w:tcPr>
            <w:tcW w:w="8856" w:type="dxa"/>
          </w:tcPr>
          <w:p w14:paraId="474A1381" w14:textId="33788AD0" w:rsidR="001D683F" w:rsidRDefault="00634FD4" w:rsidP="00634FD4">
            <w:pPr>
              <w:pStyle w:val="Caption"/>
            </w:pPr>
            <w:bookmarkStart w:id="3" w:name="_Ref335853898"/>
            <w:r>
              <w:t xml:space="preserve">Figure </w:t>
            </w:r>
            <w:r w:rsidR="00F02270">
              <w:fldChar w:fldCharType="begin"/>
            </w:r>
            <w:r w:rsidR="00F02270">
              <w:instrText xml:space="preserve"> SEQ Figure \* ARABIC </w:instrText>
            </w:r>
            <w:r w:rsidR="00F02270">
              <w:fldChar w:fldCharType="separate"/>
            </w:r>
            <w:r w:rsidR="007A1BA3">
              <w:rPr>
                <w:noProof/>
              </w:rPr>
              <w:t>1</w:t>
            </w:r>
            <w:r w:rsidR="00F02270">
              <w:rPr>
                <w:noProof/>
              </w:rPr>
              <w:fldChar w:fldCharType="end"/>
            </w:r>
            <w:bookmarkEnd w:id="3"/>
            <w:r>
              <w:t>. The four scenarios modeled are pictured here.</w:t>
            </w:r>
          </w:p>
        </w:tc>
      </w:tr>
    </w:tbl>
    <w:p w14:paraId="1512B297" w14:textId="77777777" w:rsidR="00DA4EE1" w:rsidRDefault="00DA4EE1" w:rsidP="00DA4EE1">
      <w:pPr>
        <w:pStyle w:val="Heading2"/>
      </w:pPr>
      <w:r>
        <w:t>Scenario A: Classic Nitrification/Denitrification</w:t>
      </w:r>
    </w:p>
    <w:p w14:paraId="129053C1" w14:textId="1CE5C689" w:rsidR="00255889" w:rsidRDefault="00DA4EE1" w:rsidP="00255889">
      <w:r>
        <w:t xml:space="preserve">This </w:t>
      </w:r>
      <w:r w:rsidR="00234197">
        <w:t xml:space="preserve">base case </w:t>
      </w:r>
      <w:r>
        <w:t xml:space="preserve">scenario represents a classical </w:t>
      </w:r>
      <w:r w:rsidR="004460A5">
        <w:t>M</w:t>
      </w:r>
      <w:r>
        <w:t>odified</w:t>
      </w:r>
      <w:r w:rsidR="004460A5">
        <w:t xml:space="preserve"> </w:t>
      </w:r>
      <w:proofErr w:type="spellStart"/>
      <w:r w:rsidR="004460A5">
        <w:t>Ludzak-Ett</w:t>
      </w:r>
      <w:r>
        <w:t>inger</w:t>
      </w:r>
      <w:proofErr w:type="spellEnd"/>
      <w:r w:rsidR="004460A5">
        <w:t xml:space="preserve"> (MLE) </w:t>
      </w:r>
      <w:r w:rsidR="00634FD4">
        <w:t>BNR</w:t>
      </w:r>
      <w:r w:rsidR="004460A5">
        <w:t xml:space="preserve"> system.</w:t>
      </w:r>
      <w:r w:rsidR="00844052">
        <w:t xml:space="preserve"> </w:t>
      </w:r>
      <w:r w:rsidR="004460A5">
        <w:t>Influen</w:t>
      </w:r>
      <w:r w:rsidR="0042377E">
        <w:t>t is first fed into an anoxic</w:t>
      </w:r>
      <w:r w:rsidR="003302AB">
        <w:t xml:space="preserve"> denitrification reactor. If the COD/N ratio in the influent is too low to remove all nitrate from the nitrification reactor, supplemental COD must be added at a cost to the WWTP</w:t>
      </w:r>
      <w:r w:rsidR="00F345F7">
        <w:t>, this was quantified during the simulations and can be seen in</w:t>
      </w:r>
      <w:r w:rsidR="00185377">
        <w:t xml:space="preserve"> </w:t>
      </w:r>
      <w:r w:rsidR="00185377">
        <w:rPr>
          <w:highlight w:val="yellow"/>
        </w:rPr>
        <w:fldChar w:fldCharType="begin"/>
      </w:r>
      <w:r w:rsidR="00185377">
        <w:instrText xml:space="preserve"> REF _Ref335858768 \h </w:instrText>
      </w:r>
      <w:r w:rsidR="00185377">
        <w:rPr>
          <w:highlight w:val="yellow"/>
        </w:rPr>
      </w:r>
      <w:r w:rsidR="00185377">
        <w:rPr>
          <w:highlight w:val="yellow"/>
        </w:rPr>
        <w:fldChar w:fldCharType="separate"/>
      </w:r>
      <w:r w:rsidR="00185377">
        <w:t>f</w:t>
      </w:r>
      <w:r w:rsidR="00185377" w:rsidRPr="001022AB">
        <w:t xml:space="preserve">igure </w:t>
      </w:r>
      <w:r w:rsidR="00185377">
        <w:rPr>
          <w:noProof/>
        </w:rPr>
        <w:t>3</w:t>
      </w:r>
      <w:r w:rsidR="00185377">
        <w:rPr>
          <w:highlight w:val="yellow"/>
        </w:rPr>
        <w:fldChar w:fldCharType="end"/>
      </w:r>
      <w:r w:rsidR="003302AB">
        <w:t>.  Effluent from the nitrification tank</w:t>
      </w:r>
      <w:r w:rsidR="00285E2B">
        <w:t xml:space="preserve"> removal system is then fed into a clarifier</w:t>
      </w:r>
      <w:r w:rsidR="003302AB">
        <w:t xml:space="preserve">. </w:t>
      </w:r>
      <w:r w:rsidR="00285E2B">
        <w:t>Treated effluent is decanted while the sludge is fed to an anaerobic digester</w:t>
      </w:r>
      <w:r w:rsidR="00634FD4">
        <w:t>. T</w:t>
      </w:r>
      <w:r w:rsidR="00285E2B">
        <w:t>he volum</w:t>
      </w:r>
      <w:r w:rsidR="00634FD4">
        <w:t xml:space="preserve">e of landfilled sludge </w:t>
      </w:r>
      <w:r w:rsidR="003302AB">
        <w:t>is reduced by</w:t>
      </w:r>
      <w:r w:rsidR="00285E2B">
        <w:t xml:space="preserve"> </w:t>
      </w:r>
      <w:r w:rsidR="00634FD4">
        <w:t>the methanogens in the digester.  M</w:t>
      </w:r>
      <w:r w:rsidR="003302AB">
        <w:t xml:space="preserve">ethane </w:t>
      </w:r>
      <w:r w:rsidR="00634FD4">
        <w:t>is respired</w:t>
      </w:r>
      <w:r w:rsidR="001D683F">
        <w:t xml:space="preserve"> </w:t>
      </w:r>
      <w:r w:rsidR="00634FD4">
        <w:t>as</w:t>
      </w:r>
      <w:r w:rsidR="001D683F">
        <w:t xml:space="preserve"> biogas</w:t>
      </w:r>
      <w:r w:rsidR="00634FD4">
        <w:t>,</w:t>
      </w:r>
      <w:r w:rsidR="003302AB">
        <w:t xml:space="preserve"> which can</w:t>
      </w:r>
      <w:r w:rsidR="00285E2B">
        <w:t xml:space="preserve"> be burned for energy recovery.</w:t>
      </w:r>
    </w:p>
    <w:p w14:paraId="45E9DBF2" w14:textId="71AC8B68" w:rsidR="00285E2B" w:rsidRPr="00FB1E47" w:rsidRDefault="00285E2B" w:rsidP="00285E2B">
      <w:pPr>
        <w:pStyle w:val="Heading2"/>
      </w:pPr>
      <w:r w:rsidRPr="00FB1E47">
        <w:t xml:space="preserve">Scenario B: </w:t>
      </w:r>
      <w:r w:rsidR="00930007">
        <w:t>CANON</w:t>
      </w:r>
      <w:r w:rsidRPr="00FB1E47">
        <w:t xml:space="preserve"> </w:t>
      </w:r>
      <w:proofErr w:type="spellStart"/>
      <w:r w:rsidRPr="00FB1E47">
        <w:t>Anammox</w:t>
      </w:r>
      <w:proofErr w:type="spellEnd"/>
      <w:ins w:id="4" w:author="mwinkler" w:date="2016-09-18T12:58:00Z">
        <w:r w:rsidR="00234197" w:rsidRPr="00FB1E47">
          <w:t xml:space="preserve"> </w:t>
        </w:r>
      </w:ins>
    </w:p>
    <w:p w14:paraId="778F0902" w14:textId="54E961BB" w:rsidR="0050124A" w:rsidRDefault="00285E2B" w:rsidP="00285E2B">
      <w:r w:rsidRPr="00FB1E47">
        <w:t xml:space="preserve">The </w:t>
      </w:r>
      <w:proofErr w:type="spellStart"/>
      <w:r w:rsidRPr="00FB1E47">
        <w:t>anammox</w:t>
      </w:r>
      <w:proofErr w:type="spellEnd"/>
      <w:r w:rsidRPr="00FB1E47">
        <w:t xml:space="preserve"> system is based on the </w:t>
      </w:r>
      <w:r w:rsidR="00FB1E47" w:rsidRPr="00FB1E47">
        <w:t xml:space="preserve">Complete Autotrophic Nitrogen Removal Over Nitrite </w:t>
      </w:r>
      <w:r w:rsidR="00FB1E47">
        <w:t xml:space="preserve">(CANON) </w:t>
      </w:r>
      <w:r w:rsidR="00FB1E47" w:rsidRPr="00FB1E47">
        <w:t>system</w:t>
      </w:r>
      <w:r w:rsidRPr="00FB1E47">
        <w:t xml:space="preserve">. </w:t>
      </w:r>
      <w:r w:rsidR="00634FD4">
        <w:t>Unlike MLE, t</w:t>
      </w:r>
      <w:r w:rsidR="00FB1E47">
        <w:t xml:space="preserve">he CANON system does not remove COD. Influent </w:t>
      </w:r>
      <w:r w:rsidR="00634FD4">
        <w:t xml:space="preserve">COD must be removed before entering the CANON reactor to </w:t>
      </w:r>
      <w:r w:rsidR="0050124A">
        <w:t xml:space="preserve">avoid competition between </w:t>
      </w:r>
      <w:proofErr w:type="spellStart"/>
      <w:r w:rsidR="0050124A">
        <w:t>denitrifiers</w:t>
      </w:r>
      <w:proofErr w:type="spellEnd"/>
      <w:r w:rsidR="0050124A">
        <w:t xml:space="preserve"> and </w:t>
      </w:r>
      <w:proofErr w:type="spellStart"/>
      <w:r w:rsidR="0050124A">
        <w:t>ana</w:t>
      </w:r>
      <w:r w:rsidR="00634FD4">
        <w:t>mmox</w:t>
      </w:r>
      <w:proofErr w:type="spellEnd"/>
      <w:r w:rsidR="001D683F">
        <w:t xml:space="preserve">. </w:t>
      </w:r>
      <w:r w:rsidR="0050124A">
        <w:t xml:space="preserve">Consequently, an aerobic high-rate BOD removal system was added </w:t>
      </w:r>
      <w:r w:rsidR="00634FD4">
        <w:t xml:space="preserve">to the front-end of this scenario </w:t>
      </w:r>
      <w:r w:rsidR="0050124A">
        <w:t xml:space="preserve">whereby COD is </w:t>
      </w:r>
      <w:r w:rsidR="00C83933">
        <w:t>respired to CO</w:t>
      </w:r>
      <w:r w:rsidR="00C83933" w:rsidRPr="00C83933">
        <w:rPr>
          <w:vertAlign w:val="subscript"/>
        </w:rPr>
        <w:t>2</w:t>
      </w:r>
      <w:r w:rsidR="00C83933">
        <w:t xml:space="preserve"> </w:t>
      </w:r>
      <w:r w:rsidR="0050124A">
        <w:t>by heterotrophs that use oxygen as an electron acceptor.</w:t>
      </w:r>
      <w:r w:rsidR="00634FD4">
        <w:t xml:space="preserve"> </w:t>
      </w:r>
      <w:r w:rsidR="00634FD4" w:rsidRPr="00FB1E47">
        <w:t>The clarifier and anaerobic</w:t>
      </w:r>
      <w:r w:rsidR="00634FD4">
        <w:t xml:space="preserve"> digester are assumed to operate identically to the system in scenario A.</w:t>
      </w:r>
    </w:p>
    <w:p w14:paraId="455993E1" w14:textId="6A6B6571" w:rsidR="00285E2B" w:rsidRPr="00285E2B" w:rsidRDefault="00285E2B" w:rsidP="00285E2B">
      <w:r>
        <w:t xml:space="preserve">In practice, </w:t>
      </w:r>
      <w:r w:rsidR="00E95560">
        <w:t>operating</w:t>
      </w:r>
      <w:r>
        <w:t xml:space="preserve"> a </w:t>
      </w:r>
      <w:r w:rsidR="00634FD4">
        <w:t xml:space="preserve">CANON system requires stringent dissolved oxygen control, and </w:t>
      </w:r>
      <w:r w:rsidR="00E95560">
        <w:t xml:space="preserve">converting enough ammonium to nitrite to supply to </w:t>
      </w:r>
      <w:proofErr w:type="spellStart"/>
      <w:r w:rsidR="00E95560">
        <w:t>anammox</w:t>
      </w:r>
      <w:proofErr w:type="spellEnd"/>
      <w:r w:rsidR="00E95560">
        <w:t xml:space="preserve"> has proven impractical for mainstream wastewater treatment</w:t>
      </w:r>
      <w:r w:rsidR="00DE4D7A">
        <w:t xml:space="preserve"> </w:t>
      </w:r>
      <w:r w:rsidR="00DE4D7A">
        <w:fldChar w:fldCharType="begin" w:fldLock="1"/>
      </w:r>
      <w:r w:rsidR="00DE4D7A">
        <w:instrText>ADDIN CSL_CITATION { "citationItems" : [ { "id" : "ITEM-1", "itemData" : { "DOI" : "10.1080/09593330.2014.982722", "ISSN" : "0959-3330", "PMID" : "25411102", "abstract" : "Autotrophic nitrogen removal in the mainstream wastewater treatment process is suggested to be a prerequisite of energy autarkic wastewater treatment plants (WWTP). Whilst the application of anammox-related technologies in the side-stream is at present state of the art, the feasibility of this energy-efficient process at mainstream conditions is still under development. Lower operating temperature and ammonium concentration, together with required high nitrogen removal efficiency, represent the main challenges to face in order to reach this appealing new frontier of the wastewater treatment field. In this study, we report the evaluation of the process in a plug-flow granular sludge-based pilot-scale reactor (4\u2005m3) continuously fed with the actual effluent of the A-stage of the WWTP of Dokhaven, Rotterdam. The one-stage partial nitritation-anammox system was operated for more than 10 months at 19\u00b11\u00b0C. Observed average N-removal and ammonium conversion rates were comparable or higher than those of conventional N-removal systems, with 182\u00b146 and 315\u00b133\u2005mg-N\u2005L(-1)\u2005d(-1), respectively. Biochemical oxygen demand was also oxidized in the system with an average removal efficiency of 90%. Heterotrophic biomass grew preferentially in flocs and was efficiently washed out of the system. Throughout the experimentation, the main bottleneck was the nitritation process that resulted in nitrite-limiting conditions for the anammox conversion. Anammox bacteria were able to grow under mainstream WWTP conditions and new granules were formed and efficiently retained in the system.", "author" : [ { "dropping-particle" : "", "family" : "Lotti", "given" : "T", "non-dropping-particle" : "", "parse-names" : false, "suffix" : "" }, { "dropping-particle" : "", "family" : "Kleerebezem", "given" : "R", "non-dropping-particle" : "", "parse-names" : false, "suffix" : "" }, { "dropping-particle" : "", "family" : "Hu", "given" : "Z", "non-dropping-particle" : "", "parse-names" : false, "suffix" : "" }, { "dropping-particle" : "", "family" : "Kartal", "given" : "B", "non-dropping-particle" : "", "parse-names" : false, "suffix" : "" }, { "dropping-particle" : "", "family" : "Kreuk", "given" : "M K", "non-dropping-particle" : "de", "parse-names" : false, "suffix" : "" }, { "dropping-particle" : "", "family" : "Erp Taalman Kip", "given" : "C", "non-dropping-particle" : "van", "parse-names" : false, "suffix" : "" }, { "dropping-particle" : "", "family" : "Kruit", "given" : "J", "non-dropping-particle" : "", "parse-names" : false, "suffix" : "" }, { "dropping-particle" : "", "family" : "Hendrickx", "given" : "T L G", "non-dropping-particle" : "", "parse-names" : false, "suffix" : "" }, { "dropping-particle" : "", "family" : "Loosdrecht", "given" : "M C M", "non-dropping-particle" : "van", "parse-names" : false, "suffix" : "" } ], "container-title" : "Environmental technology", "id" : "ITEM-1", "issue" : "9-12", "issued" : { "date-parts" : [ [ "0" ] ] }, "page" : "1167-77", "title" : "Pilot-scale evaluation of anammox-based mainstream nitrogen removal from municipal wastewater.", "type" : "article-journal", "volume" : "36" }, "uris" : [ "http://www.mendeley.com/documents/?uuid=c16be4c5-3c37-3faa-9247-36887efa3439" ] } ], "mendeley" : { "formattedCitation" : "[1]", "plainTextFormattedCitation" : "[1]", "previouslyFormattedCitation" : "[1]" }, "properties" : { "noteIndex" : 0 }, "schema" : "https://github.com/citation-style-language/schema/raw/master/csl-citation.json" }</w:instrText>
      </w:r>
      <w:r w:rsidR="00DE4D7A">
        <w:fldChar w:fldCharType="separate"/>
      </w:r>
      <w:r w:rsidR="00DE4D7A" w:rsidRPr="00340941">
        <w:rPr>
          <w:noProof/>
        </w:rPr>
        <w:t>[1]</w:t>
      </w:r>
      <w:r w:rsidR="00DE4D7A">
        <w:fldChar w:fldCharType="end"/>
      </w:r>
      <w:r w:rsidR="00E95560">
        <w:t>.</w:t>
      </w:r>
      <w:r w:rsidR="00D043D3">
        <w:t xml:space="preserve"> </w:t>
      </w:r>
      <w:r w:rsidR="00B912E2">
        <w:t>In opposition to current literature</w:t>
      </w:r>
      <w:r w:rsidR="00340941">
        <w:t xml:space="preserve">, </w:t>
      </w:r>
      <w:r w:rsidR="00E95560">
        <w:t>it was assumed that</w:t>
      </w:r>
      <w:r w:rsidR="00B912E2">
        <w:t xml:space="preserve"> </w:t>
      </w:r>
      <w:proofErr w:type="spellStart"/>
      <w:r w:rsidR="00B912E2">
        <w:t>anammox</w:t>
      </w:r>
      <w:proofErr w:type="spellEnd"/>
      <w:r w:rsidR="00B912E2">
        <w:t xml:space="preserve"> were able to outcompete</w:t>
      </w:r>
      <w:r w:rsidR="00F62F44">
        <w:t xml:space="preserve"> NOB for nitrite in this system and </w:t>
      </w:r>
      <w:proofErr w:type="spellStart"/>
      <w:r w:rsidR="00F62F44">
        <w:t>anammox</w:t>
      </w:r>
      <w:proofErr w:type="spellEnd"/>
      <w:r w:rsidR="00F62F44">
        <w:t xml:space="preserve"> have enough nitrite to convert 100% of influent nitrogen.</w:t>
      </w:r>
    </w:p>
    <w:p w14:paraId="188AE5D9" w14:textId="24CEDE23" w:rsidR="00C83933" w:rsidRDefault="00C83933" w:rsidP="00C83933">
      <w:pPr>
        <w:pStyle w:val="Heading2"/>
      </w:pPr>
      <w:r>
        <w:t xml:space="preserve">Scenario C: </w:t>
      </w:r>
      <w:proofErr w:type="spellStart"/>
      <w:r>
        <w:t>Anammox</w:t>
      </w:r>
      <w:proofErr w:type="spellEnd"/>
      <w:r>
        <w:t xml:space="preserve"> + </w:t>
      </w:r>
      <w:r w:rsidR="00B912E2">
        <w:t>n-</w:t>
      </w:r>
      <w:proofErr w:type="spellStart"/>
      <w:r w:rsidR="00B912E2">
        <w:t>damo</w:t>
      </w:r>
      <w:proofErr w:type="spellEnd"/>
    </w:p>
    <w:p w14:paraId="19D94CED" w14:textId="2996C706" w:rsidR="00F62F44" w:rsidRDefault="001D683F" w:rsidP="00B912E2">
      <w:r>
        <w:t xml:space="preserve">Similar to scenario B, this scenario </w:t>
      </w:r>
      <w:r w:rsidR="00F62F44">
        <w:t xml:space="preserve">also uses high rate BOD removal </w:t>
      </w:r>
      <w:r>
        <w:t>and a clarifier/anaerobic</w:t>
      </w:r>
      <w:r w:rsidR="00DE4D7A">
        <w:t xml:space="preserve"> sludge</w:t>
      </w:r>
      <w:r>
        <w:t xml:space="preserve"> digester</w:t>
      </w:r>
      <w:r w:rsidR="00F62F44">
        <w:t>.</w:t>
      </w:r>
      <w:r>
        <w:t xml:space="preserve"> However, i</w:t>
      </w:r>
      <w:r w:rsidR="00C83933">
        <w:t>t dif</w:t>
      </w:r>
      <w:r w:rsidR="00B912E2">
        <w:t xml:space="preserve">fers </w:t>
      </w:r>
      <w:r w:rsidR="00634FD4">
        <w:t xml:space="preserve">in that </w:t>
      </w:r>
      <w:r w:rsidR="00B912E2">
        <w:t>anaerobic n-</w:t>
      </w:r>
      <w:proofErr w:type="spellStart"/>
      <w:r w:rsidR="00B912E2">
        <w:t>damo</w:t>
      </w:r>
      <w:proofErr w:type="spellEnd"/>
      <w:r w:rsidR="00C83933">
        <w:t xml:space="preserve"> </w:t>
      </w:r>
      <w:proofErr w:type="spellStart"/>
      <w:r w:rsidR="00C83933">
        <w:t>archaea</w:t>
      </w:r>
      <w:proofErr w:type="spellEnd"/>
      <w:r w:rsidR="00C83933">
        <w:t xml:space="preserve"> are </w:t>
      </w:r>
      <w:r w:rsidR="00634FD4">
        <w:t>assumed to be able to thrive</w:t>
      </w:r>
      <w:r w:rsidR="00844052">
        <w:t xml:space="preserve"> with </w:t>
      </w:r>
      <w:proofErr w:type="spellStart"/>
      <w:r w:rsidR="00844052">
        <w:t>anammox</w:t>
      </w:r>
      <w:proofErr w:type="spellEnd"/>
      <w:r w:rsidR="00930007">
        <w:t xml:space="preserve"> in an anaerobic reactor</w:t>
      </w:r>
      <w:r w:rsidR="00F62F44">
        <w:t xml:space="preserve">. In scenario B, </w:t>
      </w:r>
      <w:r w:rsidR="00930007">
        <w:t xml:space="preserve">it is assumed that there </w:t>
      </w:r>
      <w:proofErr w:type="gramStart"/>
      <w:r w:rsidR="00930007">
        <w:t>are</w:t>
      </w:r>
      <w:proofErr w:type="gramEnd"/>
      <w:r w:rsidR="00930007">
        <w:t xml:space="preserve"> no NOB present whereas in this scenario, it is assumed that approximately half of the influent nitrogen is fully oxidized to nitrate by NOB. This nitrate is reduced by n-</w:t>
      </w:r>
      <w:proofErr w:type="spellStart"/>
      <w:r w:rsidR="00930007">
        <w:t>damo</w:t>
      </w:r>
      <w:proofErr w:type="spellEnd"/>
      <w:r w:rsidR="00930007">
        <w:t xml:space="preserve"> </w:t>
      </w:r>
      <w:proofErr w:type="spellStart"/>
      <w:r w:rsidR="00930007">
        <w:t>archaea</w:t>
      </w:r>
      <w:proofErr w:type="spellEnd"/>
      <w:r w:rsidR="00930007">
        <w:t xml:space="preserve"> back to nitrite</w:t>
      </w:r>
      <w:r w:rsidR="00F62F44">
        <w:t xml:space="preserve"> for use by the </w:t>
      </w:r>
      <w:proofErr w:type="spellStart"/>
      <w:r w:rsidR="00F62F44">
        <w:t>anammox</w:t>
      </w:r>
      <w:proofErr w:type="spellEnd"/>
      <w:r w:rsidR="00F62F44">
        <w:t xml:space="preserve"> as an electron acceptor.</w:t>
      </w:r>
      <w:r w:rsidR="00B144B7">
        <w:t xml:space="preserve"> Because </w:t>
      </w:r>
      <w:proofErr w:type="spellStart"/>
      <w:r w:rsidR="00B144B7">
        <w:t>ndamo</w:t>
      </w:r>
      <w:proofErr w:type="spellEnd"/>
      <w:r w:rsidR="00B144B7">
        <w:t xml:space="preserve"> </w:t>
      </w:r>
      <w:proofErr w:type="spellStart"/>
      <w:r w:rsidR="00B144B7">
        <w:t>archaea</w:t>
      </w:r>
      <w:proofErr w:type="spellEnd"/>
      <w:r w:rsidR="00B144B7">
        <w:t xml:space="preserve"> can supply a consistent nitrite flux, this </w:t>
      </w:r>
      <w:r w:rsidR="00DE4D7A">
        <w:t xml:space="preserve">scenario </w:t>
      </w:r>
      <w:r w:rsidR="00B144B7">
        <w:t xml:space="preserve">obviates the need to tightly control the dissolved oxygen as in scenario B, and will in practice yield a higher nitrogen removal. </w:t>
      </w:r>
    </w:p>
    <w:p w14:paraId="0B3F1A8F" w14:textId="2787E08C" w:rsidR="00662EFE" w:rsidRDefault="00662EFE" w:rsidP="00B912E2">
      <w:r>
        <w:t xml:space="preserve">Methane </w:t>
      </w:r>
      <w:r w:rsidR="00F62F44">
        <w:t>for the n-</w:t>
      </w:r>
      <w:proofErr w:type="spellStart"/>
      <w:r w:rsidR="00F62F44">
        <w:t>damo</w:t>
      </w:r>
      <w:proofErr w:type="spellEnd"/>
      <w:r w:rsidR="00F62F44">
        <w:t xml:space="preserve"> </w:t>
      </w:r>
      <w:r>
        <w:t xml:space="preserve">is supplied to the reactor from the biogas produced in the anaerobic </w:t>
      </w:r>
      <w:r w:rsidR="00DE4D7A">
        <w:t xml:space="preserve">sludge </w:t>
      </w:r>
      <w:r>
        <w:t>digester. In the range of influent concentrations considered he</w:t>
      </w:r>
      <w:r w:rsidR="00B144B7">
        <w:t>re, more methane is produced tha</w:t>
      </w:r>
      <w:r>
        <w:t>n is consumed by the NDAMO. The rest of the biogas is the</w:t>
      </w:r>
      <w:r w:rsidR="00DE4D7A">
        <w:t>n available for energy recovery at the WWTP.</w:t>
      </w:r>
    </w:p>
    <w:p w14:paraId="5F03C8A9" w14:textId="33579882" w:rsidR="001D683F" w:rsidRDefault="00930007" w:rsidP="001D683F">
      <w:pPr>
        <w:pStyle w:val="Heading2"/>
      </w:pPr>
      <w:r>
        <w:t xml:space="preserve">Scenario D: </w:t>
      </w:r>
      <w:proofErr w:type="spellStart"/>
      <w:r w:rsidR="001D683F">
        <w:t>Anammox</w:t>
      </w:r>
      <w:proofErr w:type="spellEnd"/>
      <w:r w:rsidR="001D683F">
        <w:t xml:space="preserve"> + </w:t>
      </w:r>
      <w:r w:rsidR="00F345F7">
        <w:t>n-</w:t>
      </w:r>
      <w:proofErr w:type="spellStart"/>
      <w:r w:rsidR="00F345F7">
        <w:t>damo</w:t>
      </w:r>
      <w:proofErr w:type="spellEnd"/>
      <w:r w:rsidR="001D683F">
        <w:t xml:space="preserve"> + </w:t>
      </w:r>
      <w:proofErr w:type="spellStart"/>
      <w:r w:rsidR="00DE4D7A">
        <w:t>AnMBR</w:t>
      </w:r>
      <w:proofErr w:type="spellEnd"/>
    </w:p>
    <w:p w14:paraId="2F35E040" w14:textId="36041A17" w:rsidR="00322C96" w:rsidRDefault="00322C96">
      <w:r>
        <w:t>A</w:t>
      </w:r>
      <w:r w:rsidR="001D683F">
        <w:t xml:space="preserve"> fourth scenario D was</w:t>
      </w:r>
      <w:r>
        <w:t xml:space="preserve"> also</w:t>
      </w:r>
      <w:r w:rsidR="001D683F">
        <w:t xml:space="preserve"> considered in which COD is removed anaerobically via a mainstream </w:t>
      </w:r>
      <w:r w:rsidR="007242C7">
        <w:t xml:space="preserve">anaerobic </w:t>
      </w:r>
      <w:r w:rsidR="001D683F">
        <w:t>membrane</w:t>
      </w:r>
      <w:r w:rsidR="007242C7">
        <w:t xml:space="preserve"> </w:t>
      </w:r>
      <w:r w:rsidR="00DE4D7A">
        <w:t>bioreactor</w:t>
      </w:r>
      <w:r>
        <w:t xml:space="preserve"> (</w:t>
      </w:r>
      <w:proofErr w:type="spellStart"/>
      <w:r>
        <w:t>AnMBR</w:t>
      </w:r>
      <w:proofErr w:type="spellEnd"/>
      <w:r>
        <w:t>)</w:t>
      </w:r>
      <w:r w:rsidR="007242C7">
        <w:t>.</w:t>
      </w:r>
      <w:r w:rsidR="00D043D3">
        <w:t xml:space="preserve"> </w:t>
      </w:r>
      <w:r w:rsidR="00F345F7">
        <w:t>The purpose of m</w:t>
      </w:r>
      <w:r w:rsidR="007242C7">
        <w:t xml:space="preserve">ainstream </w:t>
      </w:r>
      <w:r w:rsidR="00DE4D7A">
        <w:t>anaerobic treatment</w:t>
      </w:r>
      <w:r w:rsidR="007242C7">
        <w:t xml:space="preserve"> </w:t>
      </w:r>
      <w:r w:rsidR="00F345F7">
        <w:t xml:space="preserve">is </w:t>
      </w:r>
      <w:r w:rsidR="007242C7">
        <w:t>not only</w:t>
      </w:r>
      <w:r w:rsidR="00F345F7">
        <w:t xml:space="preserve"> </w:t>
      </w:r>
      <w:r w:rsidR="00DE4D7A">
        <w:t xml:space="preserve">for </w:t>
      </w:r>
      <w:r w:rsidR="00F345F7">
        <w:t>the reduction of COD, but</w:t>
      </w:r>
      <w:r w:rsidR="007242C7">
        <w:t xml:space="preserve"> also</w:t>
      </w:r>
      <w:r w:rsidR="00F345F7">
        <w:t xml:space="preserve"> to</w:t>
      </w:r>
      <w:r w:rsidR="007242C7">
        <w:t xml:space="preserve"> supply a stream</w:t>
      </w:r>
      <w:r w:rsidR="00DE4D7A">
        <w:t xml:space="preserve"> that is</w:t>
      </w:r>
      <w:r w:rsidR="007242C7">
        <w:t xml:space="preserve"> </w:t>
      </w:r>
      <w:r w:rsidR="00F345F7">
        <w:t xml:space="preserve">high in </w:t>
      </w:r>
      <w:r w:rsidR="007242C7">
        <w:t>dissolved methane</w:t>
      </w:r>
      <w:r>
        <w:t xml:space="preserve"> to the NDAMO archaea</w:t>
      </w:r>
      <w:r w:rsidR="007242C7">
        <w:t xml:space="preserve">. </w:t>
      </w:r>
      <w:r w:rsidR="00F345F7">
        <w:t>Approximately half of the influent is nitrified in the first compartment. The other half is fed directly into the n-</w:t>
      </w:r>
      <w:proofErr w:type="spellStart"/>
      <w:r w:rsidR="00F345F7">
        <w:t>damo</w:t>
      </w:r>
      <w:proofErr w:type="spellEnd"/>
      <w:r w:rsidR="00F345F7">
        <w:t xml:space="preserve"> – </w:t>
      </w:r>
      <w:proofErr w:type="spellStart"/>
      <w:r w:rsidR="00F345F7">
        <w:t>anammox</w:t>
      </w:r>
      <w:proofErr w:type="spellEnd"/>
      <w:r w:rsidR="00F345F7">
        <w:t xml:space="preserve"> reactor. </w:t>
      </w:r>
      <w:r w:rsidR="007242C7">
        <w:t xml:space="preserve">It is assumed </w:t>
      </w:r>
      <w:r w:rsidR="00F345F7">
        <w:t>that</w:t>
      </w:r>
      <w:r w:rsidR="00930007">
        <w:t xml:space="preserve"> the nitrification </w:t>
      </w:r>
      <w:r w:rsidR="00252FFA">
        <w:t xml:space="preserve">reactor configuration is such that </w:t>
      </w:r>
      <w:r w:rsidR="00F345F7">
        <w:t xml:space="preserve">dissolved methane is </w:t>
      </w:r>
      <w:r w:rsidR="00252FFA">
        <w:t xml:space="preserve">not </w:t>
      </w:r>
      <w:r w:rsidR="00F345F7">
        <w:t xml:space="preserve">stripped </w:t>
      </w:r>
      <w:r w:rsidR="00252FFA">
        <w:t>during aeration and all dissolved methane is available to n-</w:t>
      </w:r>
      <w:proofErr w:type="spellStart"/>
      <w:r w:rsidR="00252FFA">
        <w:t>damo</w:t>
      </w:r>
      <w:proofErr w:type="spellEnd"/>
      <w:r w:rsidR="00252FFA">
        <w:t xml:space="preserve">. </w:t>
      </w:r>
      <w:r>
        <w:t xml:space="preserve">At high nitrogen levels, additional methane </w:t>
      </w:r>
      <w:r w:rsidR="00F345F7">
        <w:t>is supplied to the reactor from the</w:t>
      </w:r>
      <w:r>
        <w:t xml:space="preserve"> </w:t>
      </w:r>
      <w:proofErr w:type="spellStart"/>
      <w:r>
        <w:t>AnMBR</w:t>
      </w:r>
      <w:proofErr w:type="spellEnd"/>
      <w:r>
        <w:t>.</w:t>
      </w:r>
      <w:r w:rsidR="00CF7F4C">
        <w:t xml:space="preserve"> If the influent C/N ratio is too low to supply n-</w:t>
      </w:r>
      <w:proofErr w:type="spellStart"/>
      <w:r w:rsidR="00CF7F4C">
        <w:t>damo</w:t>
      </w:r>
      <w:proofErr w:type="spellEnd"/>
      <w:r w:rsidR="00CF7F4C">
        <w:t xml:space="preserve"> with enough methane, methane must be purchased from an external supply at a cost to the WWTP. The required methane addition was quantified and shown in f</w:t>
      </w:r>
      <w:commentRangeStart w:id="5"/>
      <w:r w:rsidR="00CF7F4C">
        <w:t>igure xxx….</w:t>
      </w:r>
      <w:commentRangeEnd w:id="5"/>
      <w:r w:rsidR="00CF7F4C">
        <w:rPr>
          <w:rStyle w:val="CommentReference"/>
        </w:rPr>
        <w:commentReference w:id="5"/>
      </w:r>
    </w:p>
    <w:p w14:paraId="40E8BD75" w14:textId="29D8F75C" w:rsidR="006C6F1C" w:rsidRDefault="006C6F1C" w:rsidP="00322C96">
      <w:pPr>
        <w:pStyle w:val="Heading1"/>
      </w:pPr>
      <w:r>
        <w:t>Results</w:t>
      </w:r>
      <w:r w:rsidR="003C1073">
        <w:t xml:space="preserve"> &amp; Discussion</w:t>
      </w:r>
    </w:p>
    <w:p w14:paraId="70B1C4B1" w14:textId="33BD309D" w:rsidR="00B7329E" w:rsidRDefault="00B7329E" w:rsidP="00B7329E">
      <w:pPr>
        <w:pStyle w:val="Heading2"/>
      </w:pPr>
      <w:r>
        <w:t>Sludge Handling</w:t>
      </w:r>
    </w:p>
    <w:p w14:paraId="2EDBF46E" w14:textId="10B74FAE" w:rsidR="00E60527" w:rsidRDefault="00271620" w:rsidP="00B7329E">
      <w:r>
        <w:t>In the EU and UK, s</w:t>
      </w:r>
      <w:r w:rsidR="00CF7F4C">
        <w:t>ludge handling account</w:t>
      </w:r>
      <w:r w:rsidR="001022AB">
        <w:t>s</w:t>
      </w:r>
      <w:r w:rsidR="00CF7F4C">
        <w:t xml:space="preserve"> for </w:t>
      </w:r>
      <w:r>
        <w:t>approximately half of the cost of WWTP operation</w:t>
      </w:r>
      <w:r w:rsidR="00340941">
        <w:fldChar w:fldCharType="begin" w:fldLock="1"/>
      </w:r>
      <w:r w:rsidR="00340941">
        <w:instrText>ADDIN CSL_CITATION { "citationItems" : [ { "id" : "ITEM-1", "itemData" : { "DOI" : "10.1111/j.1747-6593.1995.tb00950.x", "ISSN" : "1747-6585", "author" : [ { "dropping-particle" : "", "family" : "HALL", "given" : "J. E", "non-dropping-particle" : "", "parse-names" : false, "suffix" : "" } ], "container-title" : "Water and Environment Journal", "id" : "ITEM-1", "issue" : "4", "issued" : { "date-parts" : [ [ "1995", "8" ] ] }, "page" : "335-343", "publisher" : "Blackwell Publishing Ltd", "title" : "Sewage Sludge Production, Treatment and Disposal in the European Union", "type" : "article-journal", "volume" : "9" }, "uris" : [ "http://www.mendeley.com/documents/?uuid=43db2268-ca8e-3fba-afd9-814835b66205" ] } ], "mendeley" : { "formattedCitation" : "[2]", "plainTextFormattedCitation" : "[2]", "previouslyFormattedCitation" : "[2]" }, "properties" : { "noteIndex" : 0 }, "schema" : "https://github.com/citation-style-language/schema/raw/master/csl-citation.json" }</w:instrText>
      </w:r>
      <w:r w:rsidR="00340941">
        <w:fldChar w:fldCharType="separate"/>
      </w:r>
      <w:r w:rsidR="00340941" w:rsidRPr="00340941">
        <w:rPr>
          <w:noProof/>
        </w:rPr>
        <w:t>[2]</w:t>
      </w:r>
      <w:r w:rsidR="00340941">
        <w:fldChar w:fldCharType="end"/>
      </w:r>
      <w:r>
        <w:t>. B</w:t>
      </w:r>
      <w:r w:rsidR="001F6925">
        <w:t>y decreasin</w:t>
      </w:r>
      <w:r>
        <w:t>g the volume of sludge produced</w:t>
      </w:r>
      <w:r w:rsidR="001F6925">
        <w:t xml:space="preserve"> WWTP operation costs can be decreased substantially</w:t>
      </w:r>
      <w:r>
        <w:t>. S</w:t>
      </w:r>
      <w:r w:rsidR="001F6925">
        <w:t xml:space="preserve">ludge production rates for scenarios B, C, and D, are compared to sludge production </w:t>
      </w:r>
      <w:r w:rsidR="00F345F7">
        <w:t xml:space="preserve">rates in base case scenario </w:t>
      </w:r>
      <w:proofErr w:type="gramStart"/>
      <w:r w:rsidR="00F345F7">
        <w:t>A</w:t>
      </w:r>
      <w:proofErr w:type="gramEnd"/>
      <w:r w:rsidR="00F345F7">
        <w:t xml:space="preserve"> i</w:t>
      </w:r>
      <w:r w:rsidR="001F6925">
        <w:t>n</w:t>
      </w:r>
      <w:r w:rsidR="00CF7F4C">
        <w:t xml:space="preserve"> </w:t>
      </w:r>
      <w:r w:rsidR="00CF7F4C">
        <w:rPr>
          <w:highlight w:val="yellow"/>
        </w:rPr>
        <w:fldChar w:fldCharType="begin"/>
      </w:r>
      <w:r w:rsidR="00CF7F4C">
        <w:instrText xml:space="preserve"> REF _Ref335857709 \h </w:instrText>
      </w:r>
      <w:r w:rsidR="00CF7F4C">
        <w:rPr>
          <w:highlight w:val="yellow"/>
        </w:rPr>
      </w:r>
      <w:r w:rsidR="00CF7F4C">
        <w:rPr>
          <w:highlight w:val="yellow"/>
        </w:rPr>
        <w:fldChar w:fldCharType="separate"/>
      </w:r>
      <w:r w:rsidR="00CF7F4C">
        <w:t xml:space="preserve">figure </w:t>
      </w:r>
      <w:r w:rsidR="00CF7F4C">
        <w:rPr>
          <w:noProof/>
        </w:rPr>
        <w:t>2</w:t>
      </w:r>
      <w:r w:rsidR="00CF7F4C">
        <w:rPr>
          <w:highlight w:val="yellow"/>
        </w:rPr>
        <w:fldChar w:fldCharType="end"/>
      </w:r>
      <w:r>
        <w:t>.  Increased sludge production is shown in red, whereas decreased sludge production is shown in blue.</w:t>
      </w:r>
    </w:p>
    <w:tbl>
      <w:tblPr>
        <w:tblStyle w:val="TableGrid"/>
        <w:tblpPr w:leftFromText="180" w:rightFromText="180" w:vertAnchor="text" w:horzAnchor="page" w:tblpX="1909" w:tblpY="170"/>
        <w:tblW w:w="0" w:type="auto"/>
        <w:tblLook w:val="04A0" w:firstRow="1" w:lastRow="0" w:firstColumn="1" w:lastColumn="0" w:noHBand="0" w:noVBand="1"/>
      </w:tblPr>
      <w:tblGrid>
        <w:gridCol w:w="8856"/>
      </w:tblGrid>
      <w:tr w:rsidR="00F345F7" w14:paraId="5DEAA67C" w14:textId="77777777" w:rsidTr="00F345F7">
        <w:tc>
          <w:tcPr>
            <w:tcW w:w="8750" w:type="dxa"/>
          </w:tcPr>
          <w:p w14:paraId="1C8964BF" w14:textId="14D7118A" w:rsidR="00F345F7" w:rsidRDefault="00973B7E" w:rsidP="00F345F7">
            <w:r>
              <w:rPr>
                <w:noProof/>
              </w:rPr>
              <w:drawing>
                <wp:inline distT="0" distB="0" distL="0" distR="0" wp14:anchorId="7812ADEF" wp14:editId="5BC91346">
                  <wp:extent cx="5575300" cy="2260600"/>
                  <wp:effectExtent l="0" t="0" r="12700" b="0"/>
                  <wp:docPr id="7" name="Picture 7" descr="Macintosh HD:Users:kathryncogert:Reference:ndamo-econ:NDAMO_Feasibility:Images:slu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hryncogert:Reference:ndamo-econ:NDAMO_Feasibility:Images:slud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1000"/>
                          <a:stretch/>
                        </pic:blipFill>
                        <pic:spPr bwMode="auto">
                          <a:xfrm>
                            <a:off x="0" y="0"/>
                            <a:ext cx="5575300" cy="2260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345F7" w14:paraId="78C5A7F0" w14:textId="77777777" w:rsidTr="00F345F7">
        <w:tc>
          <w:tcPr>
            <w:tcW w:w="8750" w:type="dxa"/>
          </w:tcPr>
          <w:p w14:paraId="0E01DE9B" w14:textId="674659C9" w:rsidR="00F345F7" w:rsidRDefault="00CF7F4C" w:rsidP="00CF7F4C">
            <w:pPr>
              <w:pStyle w:val="Caption"/>
            </w:pPr>
            <w:bookmarkStart w:id="6" w:name="_Ref335857709"/>
            <w:r>
              <w:t xml:space="preserve">Figure </w:t>
            </w:r>
            <w:r w:rsidR="00F02270">
              <w:fldChar w:fldCharType="begin"/>
            </w:r>
            <w:r w:rsidR="00F02270">
              <w:instrText xml:space="preserve"> SEQ Figure \* ARABIC </w:instrText>
            </w:r>
            <w:r w:rsidR="00F02270">
              <w:fldChar w:fldCharType="separate"/>
            </w:r>
            <w:r w:rsidR="007A1BA3">
              <w:rPr>
                <w:noProof/>
              </w:rPr>
              <w:t>2</w:t>
            </w:r>
            <w:r w:rsidR="00F02270">
              <w:rPr>
                <w:noProof/>
              </w:rPr>
              <w:fldChar w:fldCharType="end"/>
            </w:r>
            <w:bookmarkEnd w:id="6"/>
            <w:r>
              <w:t xml:space="preserve">. </w:t>
            </w:r>
            <w:r w:rsidR="00F345F7">
              <w:t>The percent difference in sludge produced in Scenarios B (left), C (middle), and D (right) vs. sludge produced in scenario A. Blue represents a reduction in sludge production as compared to an MLE process and red represents in increase in sludge production.</w:t>
            </w:r>
          </w:p>
        </w:tc>
      </w:tr>
    </w:tbl>
    <w:p w14:paraId="4FEEADAD" w14:textId="2C27E5F4" w:rsidR="00E60527" w:rsidRDefault="00B7329E" w:rsidP="001022AB">
      <w:pPr>
        <w:pStyle w:val="Caption"/>
      </w:pPr>
      <w:r>
        <w:t>Scenario B</w:t>
      </w:r>
      <w:r w:rsidRPr="001022AB">
        <w:t>, (</w:t>
      </w:r>
      <w:r w:rsidR="00CF7F4C" w:rsidRPr="001022AB">
        <w:fldChar w:fldCharType="begin"/>
      </w:r>
      <w:r w:rsidR="00CF7F4C" w:rsidRPr="001022AB">
        <w:instrText xml:space="preserve"> REF _Ref335857709 \h </w:instrText>
      </w:r>
      <w:r w:rsidR="00CF7F4C" w:rsidRPr="001022AB">
        <w:fldChar w:fldCharType="separate"/>
      </w:r>
      <w:r w:rsidR="00CF7F4C" w:rsidRPr="001022AB">
        <w:t xml:space="preserve">figure </w:t>
      </w:r>
      <w:r w:rsidR="00CF7F4C" w:rsidRPr="001022AB">
        <w:rPr>
          <w:noProof/>
        </w:rPr>
        <w:t>2</w:t>
      </w:r>
      <w:r w:rsidR="00CF7F4C" w:rsidRPr="001022AB">
        <w:fldChar w:fldCharType="end"/>
      </w:r>
      <w:r w:rsidR="00CF7F4C" w:rsidRPr="001022AB">
        <w:t xml:space="preserve"> </w:t>
      </w:r>
      <w:r w:rsidRPr="001022AB">
        <w:t>left) is highly</w:t>
      </w:r>
      <w:r>
        <w:t xml:space="preserve"> favorable at </w:t>
      </w:r>
      <w:r w:rsidR="001022AB">
        <w:t>high</w:t>
      </w:r>
      <w:r>
        <w:t xml:space="preserve"> nitrogen/low </w:t>
      </w:r>
      <w:r w:rsidR="00E60527">
        <w:t>COD</w:t>
      </w:r>
      <w:r>
        <w:t xml:space="preserve"> concentrations because </w:t>
      </w:r>
      <w:r w:rsidR="00E60527">
        <w:t xml:space="preserve">the </w:t>
      </w:r>
      <w:proofErr w:type="spellStart"/>
      <w:r>
        <w:t>denitrifiers</w:t>
      </w:r>
      <w:proofErr w:type="spellEnd"/>
      <w:r w:rsidR="00E60527">
        <w:t xml:space="preserve"> required in scenario</w:t>
      </w:r>
      <w:r w:rsidR="00DE4D7A">
        <w:t xml:space="preserve"> A</w:t>
      </w:r>
      <w:r w:rsidR="00E60527">
        <w:t xml:space="preserve"> </w:t>
      </w:r>
      <w:r w:rsidR="00F345F7">
        <w:t xml:space="preserve">have a much higher biomass yield than </w:t>
      </w:r>
      <w:proofErr w:type="spellStart"/>
      <w:r>
        <w:t>anammox</w:t>
      </w:r>
      <w:proofErr w:type="spellEnd"/>
      <w:r w:rsidR="00E60527">
        <w:t xml:space="preserve"> in scenario</w:t>
      </w:r>
      <w:r w:rsidR="00F345F7">
        <w:t>s</w:t>
      </w:r>
      <w:r w:rsidR="00E60527">
        <w:t xml:space="preserve"> B</w:t>
      </w:r>
      <w:r w:rsidR="00F345F7">
        <w:t>, C and D and n-</w:t>
      </w:r>
      <w:proofErr w:type="spellStart"/>
      <w:r w:rsidR="00F345F7">
        <w:t>damo</w:t>
      </w:r>
      <w:proofErr w:type="spellEnd"/>
      <w:r w:rsidR="00F345F7">
        <w:t xml:space="preserve"> is scenarios C and D</w:t>
      </w:r>
      <w:r w:rsidR="00E60527">
        <w:t>.</w:t>
      </w:r>
      <w:r w:rsidR="00D043D3">
        <w:t xml:space="preserve"> </w:t>
      </w:r>
      <w:r w:rsidR="00F345F7">
        <w:t xml:space="preserve">Furthermore, supplemental COD addition </w:t>
      </w:r>
      <w:r w:rsidR="001022AB">
        <w:t xml:space="preserve">in </w:t>
      </w:r>
      <w:r w:rsidR="001022AB" w:rsidRPr="001022AB">
        <w:t xml:space="preserve">scenario A </w:t>
      </w:r>
      <w:r w:rsidR="00F345F7" w:rsidRPr="001022AB">
        <w:t>(quantified in</w:t>
      </w:r>
      <w:r w:rsidR="001022AB">
        <w:t xml:space="preserve"> </w:t>
      </w:r>
      <w:r w:rsidR="001022AB">
        <w:fldChar w:fldCharType="begin"/>
      </w:r>
      <w:r w:rsidR="001022AB">
        <w:instrText xml:space="preserve"> REF _Ref335858768 \h </w:instrText>
      </w:r>
      <w:r w:rsidR="001022AB">
        <w:fldChar w:fldCharType="separate"/>
      </w:r>
      <w:r w:rsidR="001022AB">
        <w:t>f</w:t>
      </w:r>
      <w:r w:rsidR="001022AB" w:rsidRPr="001022AB">
        <w:t xml:space="preserve">igure </w:t>
      </w:r>
      <w:r w:rsidR="001022AB">
        <w:rPr>
          <w:noProof/>
        </w:rPr>
        <w:t>3</w:t>
      </w:r>
      <w:r w:rsidR="001022AB">
        <w:fldChar w:fldCharType="end"/>
      </w:r>
      <w:r w:rsidR="00F345F7" w:rsidRPr="001022AB">
        <w:t xml:space="preserve">) </w:t>
      </w:r>
      <w:r w:rsidR="00E60527" w:rsidRPr="001022AB">
        <w:t>dramatically</w:t>
      </w:r>
      <w:r w:rsidR="00E60527">
        <w:t xml:space="preserve"> increases sludge production as it mean</w:t>
      </w:r>
      <w:r w:rsidR="00F345F7">
        <w:t>s more</w:t>
      </w:r>
      <w:r w:rsidR="00E60527">
        <w:t xml:space="preserve"> substrate for the heterotrophic </w:t>
      </w:r>
      <w:proofErr w:type="spellStart"/>
      <w:r w:rsidR="00E60527">
        <w:t>denitrifiers</w:t>
      </w:r>
      <w:proofErr w:type="spellEnd"/>
      <w:r w:rsidR="00E60527">
        <w:t xml:space="preserve">. The </w:t>
      </w:r>
      <w:proofErr w:type="spellStart"/>
      <w:r w:rsidR="00E60527">
        <w:t>anammox</w:t>
      </w:r>
      <w:proofErr w:type="spellEnd"/>
      <w:r w:rsidR="00E60527">
        <w:t xml:space="preserve"> in scenario</w:t>
      </w:r>
      <w:r w:rsidR="00F345F7">
        <w:t>s</w:t>
      </w:r>
      <w:r w:rsidR="00E60527">
        <w:t xml:space="preserve"> B</w:t>
      </w:r>
      <w:r w:rsidR="00F345F7">
        <w:t>, C, and D</w:t>
      </w:r>
      <w:r w:rsidR="00E60527">
        <w:t xml:space="preserve"> are autotrop</w:t>
      </w:r>
      <w:r w:rsidR="00F345F7">
        <w:t>hic and thus do</w:t>
      </w:r>
      <w:r w:rsidR="001022AB">
        <w:t xml:space="preserve"> not require supplemental COD. </w:t>
      </w:r>
      <w:r w:rsidR="00F345F7">
        <w:t>Therefore,</w:t>
      </w:r>
      <w:r w:rsidR="00E60527">
        <w:t xml:space="preserve"> at low COD concentrations significantly less sludge is produced.</w:t>
      </w:r>
      <w:r w:rsidRPr="00EA58BF">
        <w:t xml:space="preserve"> </w:t>
      </w:r>
    </w:p>
    <w:tbl>
      <w:tblPr>
        <w:tblStyle w:val="TableGrid"/>
        <w:tblpPr w:leftFromText="180" w:rightFromText="180" w:vertAnchor="text" w:horzAnchor="page" w:tblpX="1909" w:tblpY="128"/>
        <w:tblOverlap w:val="never"/>
        <w:tblW w:w="0" w:type="auto"/>
        <w:tblLook w:val="04A0" w:firstRow="1" w:lastRow="0" w:firstColumn="1" w:lastColumn="0" w:noHBand="0" w:noVBand="1"/>
      </w:tblPr>
      <w:tblGrid>
        <w:gridCol w:w="4033"/>
      </w:tblGrid>
      <w:tr w:rsidR="008D65B5" w14:paraId="736211E8" w14:textId="77777777" w:rsidTr="008D65B5">
        <w:tc>
          <w:tcPr>
            <w:tcW w:w="3787" w:type="dxa"/>
          </w:tcPr>
          <w:p w14:paraId="66129EC6" w14:textId="2551EAF3" w:rsidR="008D65B5" w:rsidRDefault="00285163" w:rsidP="008D65B5">
            <w:r>
              <w:rPr>
                <w:noProof/>
              </w:rPr>
              <w:drawing>
                <wp:inline distT="0" distB="0" distL="0" distR="0" wp14:anchorId="7A5F9F8E" wp14:editId="0818004E">
                  <wp:extent cx="2423795" cy="2278652"/>
                  <wp:effectExtent l="0" t="0" r="0" b="7620"/>
                  <wp:docPr id="4" name="Picture 4" descr="Macintosh HD:Users:kathryncogert:Reference:ndamo-econ:NDAMO_Feasibility:Images:C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thryncogert:Reference:ndamo-econ:NDAMO_Feasibility:Images:COD.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989"/>
                          <a:stretch/>
                        </pic:blipFill>
                        <pic:spPr bwMode="auto">
                          <a:xfrm>
                            <a:off x="0" y="0"/>
                            <a:ext cx="2423795" cy="22786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D65B5" w14:paraId="3BC2A5F9" w14:textId="77777777" w:rsidTr="008D65B5">
        <w:trPr>
          <w:trHeight w:val="101"/>
        </w:trPr>
        <w:tc>
          <w:tcPr>
            <w:tcW w:w="3787" w:type="dxa"/>
          </w:tcPr>
          <w:p w14:paraId="1455D46A" w14:textId="1F5FD685" w:rsidR="008D65B5" w:rsidRDefault="001022AB" w:rsidP="001022AB">
            <w:pPr>
              <w:pStyle w:val="Caption"/>
            </w:pPr>
            <w:bookmarkStart w:id="7" w:name="_Ref335858768"/>
            <w:r>
              <w:t>F</w:t>
            </w:r>
            <w:r w:rsidRPr="001022AB">
              <w:t xml:space="preserve">igure </w:t>
            </w:r>
            <w:r w:rsidR="00F02270">
              <w:fldChar w:fldCharType="begin"/>
            </w:r>
            <w:r w:rsidR="00F02270">
              <w:instrText xml:space="preserve"> SEQ Figure \* ARABIC </w:instrText>
            </w:r>
            <w:r w:rsidR="00F02270">
              <w:fldChar w:fldCharType="separate"/>
            </w:r>
            <w:r w:rsidR="007A1BA3">
              <w:rPr>
                <w:noProof/>
              </w:rPr>
              <w:t>3</w:t>
            </w:r>
            <w:r w:rsidR="00F02270">
              <w:rPr>
                <w:noProof/>
              </w:rPr>
              <w:fldChar w:fldCharType="end"/>
            </w:r>
            <w:bookmarkEnd w:id="7"/>
            <w:r>
              <w:t xml:space="preserve">. </w:t>
            </w:r>
            <w:r w:rsidR="008D65B5">
              <w:t xml:space="preserve">COD addition in scenario A. As nitrogen loading increases, external COD must be added for the </w:t>
            </w:r>
            <w:proofErr w:type="spellStart"/>
            <w:r w:rsidR="008D65B5">
              <w:t>denitrifiers</w:t>
            </w:r>
            <w:proofErr w:type="spellEnd"/>
            <w:r w:rsidR="008D65B5">
              <w:t>.</w:t>
            </w:r>
          </w:p>
        </w:tc>
      </w:tr>
    </w:tbl>
    <w:p w14:paraId="2EBE0AEB" w14:textId="6F3FCC1A" w:rsidR="00222BD5" w:rsidRDefault="008D65B5" w:rsidP="00B7329E">
      <w:pPr>
        <w:rPr>
          <w:color w:val="FF0000"/>
        </w:rPr>
      </w:pPr>
      <w:r>
        <w:t>In contrast to scenario B, sludge production in scenario C</w:t>
      </w:r>
      <w:r w:rsidR="000D272E">
        <w:t xml:space="preserve"> </w:t>
      </w:r>
      <w:r w:rsidR="00CF7F4C">
        <w:t>(</w:t>
      </w:r>
      <w:r w:rsidR="00CF7F4C">
        <w:fldChar w:fldCharType="begin"/>
      </w:r>
      <w:r w:rsidR="00CF7F4C">
        <w:instrText xml:space="preserve"> REF _Ref335857709 \h </w:instrText>
      </w:r>
      <w:r w:rsidR="00CF7F4C">
        <w:fldChar w:fldCharType="separate"/>
      </w:r>
      <w:r w:rsidR="00CF7F4C">
        <w:t xml:space="preserve">figure </w:t>
      </w:r>
      <w:r w:rsidR="00CF7F4C">
        <w:rPr>
          <w:noProof/>
        </w:rPr>
        <w:t>2</w:t>
      </w:r>
      <w:r w:rsidR="00CF7F4C">
        <w:fldChar w:fldCharType="end"/>
      </w:r>
      <w:r w:rsidR="00CF7F4C">
        <w:t xml:space="preserve"> middle) </w:t>
      </w:r>
      <w:r>
        <w:t xml:space="preserve">is </w:t>
      </w:r>
      <w:r w:rsidR="000D272E">
        <w:t xml:space="preserve">slightly </w:t>
      </w:r>
      <w:r>
        <w:t>higher</w:t>
      </w:r>
      <w:r w:rsidR="000D272E">
        <w:t xml:space="preserve"> at all concentrations</w:t>
      </w:r>
      <w:r>
        <w:t xml:space="preserve"> because it </w:t>
      </w:r>
      <w:r w:rsidR="00DE4D7A">
        <w:t xml:space="preserve">additionally </w:t>
      </w:r>
      <w:r>
        <w:t>includes NOB and n-</w:t>
      </w:r>
      <w:proofErr w:type="spellStart"/>
      <w:r>
        <w:t>damo</w:t>
      </w:r>
      <w:proofErr w:type="spellEnd"/>
      <w:r>
        <w:t xml:space="preserve"> biomass</w:t>
      </w:r>
      <w:r w:rsidR="00DE4D7A">
        <w:t>es.</w:t>
      </w:r>
      <w:r>
        <w:t xml:space="preserve"> </w:t>
      </w:r>
    </w:p>
    <w:p w14:paraId="65D68219" w14:textId="069555AA" w:rsidR="00B7329E" w:rsidRPr="00B7329E" w:rsidRDefault="00B7329E" w:rsidP="00B7329E">
      <w:r>
        <w:t>S</w:t>
      </w:r>
      <w:r w:rsidR="00222BD5">
        <w:t>cenario D</w:t>
      </w:r>
      <w:r w:rsidR="00CF7F4C">
        <w:t xml:space="preserve"> (</w:t>
      </w:r>
      <w:r w:rsidR="00CF7F4C">
        <w:fldChar w:fldCharType="begin"/>
      </w:r>
      <w:r w:rsidR="00CF7F4C">
        <w:instrText xml:space="preserve"> REF _Ref335857709 \h </w:instrText>
      </w:r>
      <w:r w:rsidR="00CF7F4C">
        <w:fldChar w:fldCharType="separate"/>
      </w:r>
      <w:r w:rsidR="00CF7F4C">
        <w:t xml:space="preserve">Figure </w:t>
      </w:r>
      <w:r w:rsidR="00CF7F4C">
        <w:rPr>
          <w:noProof/>
        </w:rPr>
        <w:t>2</w:t>
      </w:r>
      <w:r w:rsidR="00CF7F4C">
        <w:fldChar w:fldCharType="end"/>
      </w:r>
      <w:r w:rsidR="00222BD5">
        <w:t xml:space="preserve"> </w:t>
      </w:r>
      <w:r w:rsidR="00CF7F4C">
        <w:t xml:space="preserve">right) </w:t>
      </w:r>
      <w:r w:rsidR="00222BD5">
        <w:t>appears</w:t>
      </w:r>
      <w:r>
        <w:t xml:space="preserve"> highly favorable at </w:t>
      </w:r>
      <w:r w:rsidR="001022AB">
        <w:t>most concentrations</w:t>
      </w:r>
      <w:r>
        <w:t>.</w:t>
      </w:r>
      <w:r w:rsidR="00D043D3">
        <w:t xml:space="preserve"> </w:t>
      </w:r>
      <w:r w:rsidR="00844052">
        <w:t xml:space="preserve">The organisms in the </w:t>
      </w:r>
      <w:proofErr w:type="spellStart"/>
      <w:proofErr w:type="gramStart"/>
      <w:r w:rsidR="00844052">
        <w:t>AnMBR</w:t>
      </w:r>
      <w:proofErr w:type="spellEnd"/>
      <w:r>
        <w:t xml:space="preserve"> </w:t>
      </w:r>
      <w:r w:rsidR="00844052">
        <w:t xml:space="preserve"> </w:t>
      </w:r>
      <w:r w:rsidR="000D272E">
        <w:t>have</w:t>
      </w:r>
      <w:proofErr w:type="gramEnd"/>
      <w:r w:rsidR="000D272E">
        <w:t xml:space="preserve"> a much lower biomass yield compared to the heterotrophs in high rate </w:t>
      </w:r>
      <w:r w:rsidR="00844052">
        <w:t xml:space="preserve">BOD removal or </w:t>
      </w:r>
      <w:proofErr w:type="spellStart"/>
      <w:r w:rsidR="00844052">
        <w:t>denitrification</w:t>
      </w:r>
      <w:proofErr w:type="spellEnd"/>
      <w:r w:rsidR="00844052">
        <w:t>, so sl</w:t>
      </w:r>
      <w:r w:rsidR="004D1407">
        <w:t>udge production at high influent COD levels is greatly reduced when compared to the other scenarios simulated.</w:t>
      </w:r>
    </w:p>
    <w:p w14:paraId="4A6BF1CF" w14:textId="4AAB2DAF" w:rsidR="006C6F1C" w:rsidRDefault="00222BD5" w:rsidP="00222BD5">
      <w:pPr>
        <w:pStyle w:val="Heading2"/>
      </w:pPr>
      <w:commentRangeStart w:id="8"/>
      <w:r>
        <w:t>Methane Production</w:t>
      </w:r>
      <w:commentRangeEnd w:id="8"/>
      <w:r>
        <w:rPr>
          <w:rStyle w:val="CommentReference"/>
          <w:rFonts w:asciiTheme="minorHAnsi" w:eastAsiaTheme="minorEastAsia" w:hAnsiTheme="minorHAnsi" w:cstheme="minorBidi"/>
          <w:b w:val="0"/>
          <w:bCs w:val="0"/>
        </w:rPr>
        <w:commentReference w:id="8"/>
      </w:r>
    </w:p>
    <w:p w14:paraId="3429D43C" w14:textId="601F60E9" w:rsidR="007A1BA3" w:rsidRDefault="00222BD5" w:rsidP="00222BD5">
      <w:r>
        <w:t>Methane produced by WWTPs is a potent greenhouse gas</w:t>
      </w:r>
      <w:r w:rsidR="001022AB">
        <w:t xml:space="preserve"> with approximately 35 CO2 equivalents over a 100 year time horizon </w:t>
      </w:r>
      <w:r w:rsidR="00340941">
        <w:fldChar w:fldCharType="begin" w:fldLock="1"/>
      </w:r>
      <w:r w:rsidR="00340941">
        <w:instrText>ADDIN CSL_CITATION { "citationItems" : [ { "id" : "ITEM-1", "itemData" : { "DOI" : "10.1038/nrc3183", "ISBN" : "0521705967", "ISSN" : "14741768", "PMID" : "170", "abstract" : "Hypoxia-inducible factors (HIFs) are broadly expressed in human cancers, and HIF1\u03b1 and HIF2\u03b1 were previously suspected to promote tumour progression through largely overlapping functions. However, this relatively simple model has now been challenged in light of recent data from various approaches that reveal unique and sometimes opposing activities of these HIF\u03b1 isoforms in both normal physiology and disease. These effects are mediated in part through the regulation of unique target genes, as well as through direct and indirect interactions with important oncoproteins and tumour suppressors, including MYC and p53. As HIF inhibitors are currently undergoing clinical evaluation as cancer therapeutics, a more thorough understanding of the unique roles performed by HIF1\u03b1 and HIF2\u03b1 in human neoplasia is warranted.", "author" : [ { "dropping-particle" : "", "family" : "Ipcc", "given" : "Cc", "non-dropping-particle" : "", "parse-names" : false, "suffix" : "" } ], "container-title" : "Evaluation", "id" : "ITEM-1", "issue" : "December", "issued" : { "date-parts" : [ [ "2007" ] ] }, "page" : "996", "title" : "The Physical Science Basis. Contribution of Working Group I to the Fourth Assessment Report of the Intergovernmental Panel on Climate Change", "type" : "article-journal", "volume" : "20" }, "uris" : [ "http://www.mendeley.com/documents/?uuid=2e8c7e2d-63d8-4469-a464-4dd3c91e98a8" ] } ], "mendeley" : { "formattedCitation" : "[3]", "plainTextFormattedCitation" : "[3]" }, "properties" : { "noteIndex" : 0 }, "schema" : "https://github.com/citation-style-language/schema/raw/master/csl-citation.json" }</w:instrText>
      </w:r>
      <w:r w:rsidR="00340941">
        <w:fldChar w:fldCharType="separate"/>
      </w:r>
      <w:r w:rsidR="00340941" w:rsidRPr="00340941">
        <w:rPr>
          <w:noProof/>
        </w:rPr>
        <w:t>[3]</w:t>
      </w:r>
      <w:r w:rsidR="00340941">
        <w:fldChar w:fldCharType="end"/>
      </w:r>
      <w:r w:rsidR="00340941">
        <w:t xml:space="preserve">, </w:t>
      </w:r>
      <w:r>
        <w:t>but if used for energy recovery it can be a fiscal boon in WWT operational costs.</w:t>
      </w:r>
      <w:r w:rsidR="00D043D3">
        <w:rPr>
          <w:rStyle w:val="CommentReference"/>
        </w:rPr>
        <w:t xml:space="preserve"> </w:t>
      </w:r>
      <w:r w:rsidR="004A16C4">
        <w:t>In</w:t>
      </w:r>
      <w:r w:rsidR="007A1BA3">
        <w:t xml:space="preserve"> </w:t>
      </w:r>
      <w:r w:rsidR="007A1BA3">
        <w:rPr>
          <w:highlight w:val="yellow"/>
        </w:rPr>
        <w:fldChar w:fldCharType="begin"/>
      </w:r>
      <w:r w:rsidR="007A1BA3">
        <w:instrText xml:space="preserve"> REF _Ref335859125 \h </w:instrText>
      </w:r>
      <w:r w:rsidR="007A1BA3">
        <w:rPr>
          <w:highlight w:val="yellow"/>
        </w:rPr>
      </w:r>
      <w:r w:rsidR="007A1BA3">
        <w:rPr>
          <w:highlight w:val="yellow"/>
        </w:rPr>
        <w:fldChar w:fldCharType="separate"/>
      </w:r>
      <w:r w:rsidR="007A1BA3">
        <w:t xml:space="preserve">figure </w:t>
      </w:r>
      <w:r w:rsidR="007A1BA3">
        <w:rPr>
          <w:noProof/>
        </w:rPr>
        <w:t>4</w:t>
      </w:r>
      <w:r w:rsidR="007A1BA3">
        <w:rPr>
          <w:highlight w:val="yellow"/>
        </w:rPr>
        <w:fldChar w:fldCharType="end"/>
      </w:r>
      <w:r w:rsidR="004A16C4">
        <w:t xml:space="preserve">, higher methane production than the base case scenario A is shown in red and lower methane production is shown </w:t>
      </w:r>
      <w:r w:rsidR="004D1407">
        <w:t>in blue.</w:t>
      </w:r>
    </w:p>
    <w:p w14:paraId="4D032395" w14:textId="44E30F63" w:rsidR="00222BD5" w:rsidRPr="00222BD5" w:rsidRDefault="004D1407" w:rsidP="00222BD5">
      <w:r>
        <w:t>The three scenarios compare</w:t>
      </w:r>
      <w:r w:rsidR="007A1BA3">
        <w:t>d</w:t>
      </w:r>
      <w:r>
        <w:t xml:space="preserve"> in </w:t>
      </w:r>
      <w:r w:rsidRPr="007A1BA3">
        <w:t xml:space="preserve">figure 4 reveal the impact that </w:t>
      </w:r>
      <w:proofErr w:type="spellStart"/>
      <w:r w:rsidRPr="007A1BA3">
        <w:t>anammox</w:t>
      </w:r>
      <w:proofErr w:type="spellEnd"/>
      <w:r w:rsidRPr="007A1BA3">
        <w:t xml:space="preserve"> can have on methane production. </w:t>
      </w:r>
      <w:r w:rsidR="00222BD5" w:rsidRPr="007A1BA3">
        <w:t>In scenario B (</w:t>
      </w:r>
      <w:r w:rsidR="007A1BA3" w:rsidRPr="007A1BA3">
        <w:fldChar w:fldCharType="begin"/>
      </w:r>
      <w:r w:rsidR="007A1BA3" w:rsidRPr="007A1BA3">
        <w:instrText xml:space="preserve"> REF _Ref335859125 \h </w:instrText>
      </w:r>
      <w:r w:rsidR="007A1BA3" w:rsidRPr="007A1BA3">
        <w:fldChar w:fldCharType="separate"/>
      </w:r>
      <w:r w:rsidR="007A1BA3" w:rsidRPr="007A1BA3">
        <w:t xml:space="preserve">figure </w:t>
      </w:r>
      <w:r w:rsidR="007A1BA3" w:rsidRPr="007A1BA3">
        <w:rPr>
          <w:noProof/>
        </w:rPr>
        <w:t>4</w:t>
      </w:r>
      <w:r w:rsidR="007A1BA3" w:rsidRPr="007A1BA3">
        <w:fldChar w:fldCharType="end"/>
      </w:r>
      <w:r w:rsidR="007A1BA3" w:rsidRPr="007A1BA3">
        <w:t xml:space="preserve"> </w:t>
      </w:r>
      <w:r w:rsidR="00222BD5" w:rsidRPr="007A1BA3">
        <w:t>left)</w:t>
      </w:r>
      <w:r w:rsidR="00195D43" w:rsidRPr="007A1BA3">
        <w:t xml:space="preserve">, less methane is produced as nitrogen levels in the influent increase. This is because </w:t>
      </w:r>
      <w:proofErr w:type="spellStart"/>
      <w:r w:rsidR="00195D43" w:rsidRPr="007A1BA3">
        <w:t>anammox</w:t>
      </w:r>
      <w:proofErr w:type="spellEnd"/>
      <w:r w:rsidR="00195D43" w:rsidRPr="007A1BA3">
        <w:t xml:space="preserve"> have a lower biomass yield than</w:t>
      </w:r>
      <w:r w:rsidR="00222BD5" w:rsidRPr="007A1BA3">
        <w:t xml:space="preserve"> heterotrophic </w:t>
      </w:r>
      <w:proofErr w:type="spellStart"/>
      <w:r w:rsidR="00222BD5" w:rsidRPr="007A1BA3">
        <w:t>denitrifiers</w:t>
      </w:r>
      <w:proofErr w:type="spellEnd"/>
      <w:r w:rsidR="00195D43" w:rsidRPr="007A1BA3">
        <w:t>, and thus produce less sludge</w:t>
      </w:r>
      <w:r w:rsidR="00222BD5" w:rsidRPr="007A1BA3">
        <w:t>. Less sludge means less methane fermented by the anaerobic methanogens in the anaerobic digester</w:t>
      </w:r>
      <w:r w:rsidR="00195D43" w:rsidRPr="007A1BA3">
        <w:t>. In scenario C</w:t>
      </w:r>
      <w:r w:rsidR="007A1BA3">
        <w:t xml:space="preserve"> </w:t>
      </w:r>
      <w:r w:rsidR="007A1BA3" w:rsidRPr="007A1BA3">
        <w:t>(</w:t>
      </w:r>
      <w:r w:rsidR="007A1BA3" w:rsidRPr="007A1BA3">
        <w:fldChar w:fldCharType="begin"/>
      </w:r>
      <w:r w:rsidR="007A1BA3" w:rsidRPr="007A1BA3">
        <w:instrText xml:space="preserve"> REF _Ref335859125 \h </w:instrText>
      </w:r>
      <w:r w:rsidR="007A1BA3" w:rsidRPr="007A1BA3">
        <w:fldChar w:fldCharType="separate"/>
      </w:r>
      <w:r w:rsidR="007A1BA3">
        <w:t xml:space="preserve">figure </w:t>
      </w:r>
      <w:r w:rsidR="007A1BA3">
        <w:rPr>
          <w:noProof/>
        </w:rPr>
        <w:t>4</w:t>
      </w:r>
      <w:r w:rsidR="007A1BA3" w:rsidRPr="007A1BA3">
        <w:fldChar w:fldCharType="end"/>
      </w:r>
      <w:r w:rsidR="007A1BA3" w:rsidRPr="007A1BA3">
        <w:t xml:space="preserve"> middle)</w:t>
      </w:r>
      <w:r w:rsidR="00195D43" w:rsidRPr="007A1BA3">
        <w:t>, this effect is compounded</w:t>
      </w:r>
      <w:r w:rsidR="00222BD5" w:rsidRPr="007A1BA3">
        <w:t xml:space="preserve"> </w:t>
      </w:r>
      <w:r w:rsidR="007A1BA3">
        <w:t>as</w:t>
      </w:r>
      <w:r w:rsidR="00222BD5" w:rsidRPr="007A1BA3">
        <w:t xml:space="preserve"> some methane produced is then consumed by the </w:t>
      </w:r>
      <w:r w:rsidR="007A1BA3">
        <w:t>n-</w:t>
      </w:r>
      <w:proofErr w:type="spellStart"/>
      <w:r w:rsidR="007A1BA3">
        <w:t>damo</w:t>
      </w:r>
      <w:proofErr w:type="spellEnd"/>
      <w:r w:rsidR="00222BD5" w:rsidRPr="007A1BA3">
        <w:t>.</w:t>
      </w:r>
      <w:r w:rsidR="00D043D3" w:rsidRPr="007A1BA3">
        <w:t xml:space="preserve"> </w:t>
      </w:r>
      <w:r w:rsidR="007A1BA3">
        <w:t xml:space="preserve">In </w:t>
      </w:r>
      <w:r w:rsidR="00222BD5" w:rsidRPr="007A1BA3">
        <w:t>scenario D (</w:t>
      </w:r>
      <w:r w:rsidR="007A1BA3" w:rsidRPr="007A1BA3">
        <w:fldChar w:fldCharType="begin"/>
      </w:r>
      <w:r w:rsidR="007A1BA3" w:rsidRPr="007A1BA3">
        <w:instrText xml:space="preserve"> REF _Ref335859125 \h </w:instrText>
      </w:r>
      <w:r w:rsidR="007A1BA3" w:rsidRPr="007A1BA3">
        <w:fldChar w:fldCharType="separate"/>
      </w:r>
      <w:r w:rsidR="007A1BA3" w:rsidRPr="007A1BA3">
        <w:t xml:space="preserve">figure </w:t>
      </w:r>
      <w:r w:rsidR="007A1BA3" w:rsidRPr="007A1BA3">
        <w:rPr>
          <w:noProof/>
        </w:rPr>
        <w:t>4</w:t>
      </w:r>
      <w:r w:rsidR="007A1BA3" w:rsidRPr="007A1BA3">
        <w:fldChar w:fldCharType="end"/>
      </w:r>
      <w:r w:rsidR="007A1BA3" w:rsidRPr="007A1BA3">
        <w:t xml:space="preserve"> </w:t>
      </w:r>
      <w:r w:rsidR="00222BD5" w:rsidRPr="007A1BA3">
        <w:t xml:space="preserve">right), </w:t>
      </w:r>
      <w:r w:rsidR="007A1BA3">
        <w:t xml:space="preserve">there is no sludge digester and </w:t>
      </w:r>
      <w:r w:rsidR="00222BD5" w:rsidRPr="007A1BA3">
        <w:t>methane is produced</w:t>
      </w:r>
      <w:r w:rsidR="007A1BA3">
        <w:t xml:space="preserve"> from the </w:t>
      </w:r>
      <w:proofErr w:type="spellStart"/>
      <w:r w:rsidR="007A1BA3">
        <w:t>AnMBR</w:t>
      </w:r>
      <w:proofErr w:type="spellEnd"/>
      <w:r w:rsidR="007A1BA3">
        <w:t xml:space="preserve"> only, so much less methane is produced. A</w:t>
      </w:r>
      <w:r w:rsidR="00CE3ECC">
        <w:t xml:space="preserve">s </w:t>
      </w:r>
      <w:r w:rsidR="007A1BA3">
        <w:t>low</w:t>
      </w:r>
      <w:r w:rsidR="00222BD5">
        <w:t xml:space="preserve"> COD</w:t>
      </w:r>
      <w:r w:rsidR="007A1BA3">
        <w:t xml:space="preserve"> in the influent even less methane is produced from the </w:t>
      </w:r>
      <w:proofErr w:type="spellStart"/>
      <w:r w:rsidR="007A1BA3">
        <w:t>AnMBR</w:t>
      </w:r>
      <w:proofErr w:type="spellEnd"/>
      <w:r w:rsidR="007A1BA3">
        <w:t>. At high nitrogen in the influent, more methane is consumed by the n-</w:t>
      </w:r>
      <w:proofErr w:type="spellStart"/>
      <w:r w:rsidR="007A1BA3">
        <w:t>damo</w:t>
      </w:r>
      <w:proofErr w:type="spellEnd"/>
      <w:r w:rsidR="007A1BA3">
        <w:t xml:space="preserve"> and methane produced decreases even more.</w:t>
      </w:r>
    </w:p>
    <w:tbl>
      <w:tblPr>
        <w:tblStyle w:val="TableGrid"/>
        <w:tblW w:w="0" w:type="auto"/>
        <w:tblLook w:val="04A0" w:firstRow="1" w:lastRow="0" w:firstColumn="1" w:lastColumn="0" w:noHBand="0" w:noVBand="1"/>
      </w:tblPr>
      <w:tblGrid>
        <w:gridCol w:w="8856"/>
      </w:tblGrid>
      <w:tr w:rsidR="006D65D7" w14:paraId="6E047370" w14:textId="77777777" w:rsidTr="006D65D7">
        <w:tc>
          <w:tcPr>
            <w:tcW w:w="8856" w:type="dxa"/>
          </w:tcPr>
          <w:p w14:paraId="2A287B07" w14:textId="1858861B" w:rsidR="006D65D7" w:rsidRDefault="00973B7E" w:rsidP="006D65D7">
            <w:r>
              <w:rPr>
                <w:noProof/>
              </w:rPr>
              <w:drawing>
                <wp:inline distT="0" distB="0" distL="0" distR="0" wp14:anchorId="426D3BBC" wp14:editId="4A6552C0">
                  <wp:extent cx="5473700" cy="2209800"/>
                  <wp:effectExtent l="0" t="0" r="12700" b="0"/>
                  <wp:docPr id="8" name="Picture 8" descr="Macintosh HD:Users:kathryncogert:Reference:ndamo-econ:NDAMO_Feasibility:Images:meth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thryncogert:Reference:ndamo-econ:NDAMO_Feasibility:Images:methan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1225"/>
                          <a:stretch/>
                        </pic:blipFill>
                        <pic:spPr bwMode="auto">
                          <a:xfrm>
                            <a:off x="0" y="0"/>
                            <a:ext cx="5473700" cy="22098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D65D7" w14:paraId="553BD06C" w14:textId="77777777" w:rsidTr="006D65D7">
        <w:tc>
          <w:tcPr>
            <w:tcW w:w="8856" w:type="dxa"/>
          </w:tcPr>
          <w:p w14:paraId="3BCD7CDC" w14:textId="66E0A127" w:rsidR="006D65D7" w:rsidRDefault="007A1BA3" w:rsidP="007A1BA3">
            <w:pPr>
              <w:pStyle w:val="Caption"/>
            </w:pPr>
            <w:bookmarkStart w:id="9" w:name="_Ref335859125"/>
            <w:r>
              <w:t xml:space="preserve">Figure </w:t>
            </w:r>
            <w:r w:rsidR="00F02270">
              <w:fldChar w:fldCharType="begin"/>
            </w:r>
            <w:r w:rsidR="00F02270">
              <w:instrText xml:space="preserve"> SEQ Figure \* ARABIC </w:instrText>
            </w:r>
            <w:r w:rsidR="00F02270">
              <w:fldChar w:fldCharType="separate"/>
            </w:r>
            <w:r>
              <w:rPr>
                <w:noProof/>
              </w:rPr>
              <w:t>4</w:t>
            </w:r>
            <w:r w:rsidR="00F02270">
              <w:rPr>
                <w:noProof/>
              </w:rPr>
              <w:fldChar w:fldCharType="end"/>
            </w:r>
            <w:bookmarkEnd w:id="9"/>
            <w:r>
              <w:t xml:space="preserve">. </w:t>
            </w:r>
            <w:r w:rsidR="007F2DD6">
              <w:t>The percent</w:t>
            </w:r>
            <w:r w:rsidR="006D65D7">
              <w:t xml:space="preserve"> difference in </w:t>
            </w:r>
            <w:r w:rsidR="00D16AD7">
              <w:t>methane produced</w:t>
            </w:r>
            <w:r w:rsidR="006D65D7">
              <w:t xml:space="preserve"> in Scenarios B (left), C (middle), and D (right) vs. </w:t>
            </w:r>
            <w:r w:rsidR="00D16AD7">
              <w:t>methane produced</w:t>
            </w:r>
            <w:r w:rsidR="006D65D7">
              <w:t xml:space="preserve"> in scenario A</w:t>
            </w:r>
            <w:r w:rsidR="00222BD5">
              <w:t>.</w:t>
            </w:r>
          </w:p>
        </w:tc>
      </w:tr>
    </w:tbl>
    <w:p w14:paraId="72B7AA87" w14:textId="18852174" w:rsidR="006D65D7" w:rsidRDefault="00CE3ECC" w:rsidP="00CE3ECC">
      <w:pPr>
        <w:pStyle w:val="Heading2"/>
      </w:pPr>
      <w:r>
        <w:t>Oxygen Demand</w:t>
      </w:r>
    </w:p>
    <w:p w14:paraId="3AE1DF64" w14:textId="4D5EF412" w:rsidR="00644E5F" w:rsidRPr="00185377" w:rsidRDefault="007A1BA3" w:rsidP="00CE3ECC">
      <w:r>
        <w:t>Aeration costs typically makes up half of energy costs accrued by WWTPs. By reducing oxygen demand, less aeration is required</w:t>
      </w:r>
      <w:r w:rsidRPr="00185377">
        <w:t xml:space="preserve">. Therefore, a dramatic impact can be had on operational costs by reducing the oxygen demand. </w:t>
      </w:r>
      <w:r w:rsidR="00514FCC" w:rsidRPr="00185377">
        <w:t>In figure 5, blue represent</w:t>
      </w:r>
      <w:r w:rsidR="00195D43" w:rsidRPr="00185377">
        <w:t>s</w:t>
      </w:r>
      <w:r w:rsidR="00514FCC" w:rsidRPr="00185377">
        <w:t xml:space="preserve"> a lower oxygen demand as compared to scenario A and red represents an increase in oxygen demand.</w:t>
      </w:r>
      <w:r w:rsidR="00EA2D33" w:rsidRPr="00185377">
        <w:t xml:space="preserve"> </w:t>
      </w:r>
      <w:r w:rsidR="00195D43" w:rsidRPr="00185377">
        <w:t>At high nitrogen, s</w:t>
      </w:r>
      <w:r w:rsidR="00EA2D33" w:rsidRPr="00185377">
        <w:t>cenario B (</w:t>
      </w:r>
      <w:r w:rsidR="00185377" w:rsidRPr="00185377">
        <w:fldChar w:fldCharType="begin"/>
      </w:r>
      <w:r w:rsidR="00185377" w:rsidRPr="00185377">
        <w:instrText xml:space="preserve"> REF _Ref335859690 \h </w:instrText>
      </w:r>
      <w:r w:rsidR="00185377" w:rsidRPr="00185377">
        <w:fldChar w:fldCharType="separate"/>
      </w:r>
      <w:r w:rsidR="00185377" w:rsidRPr="00185377">
        <w:t xml:space="preserve">figure </w:t>
      </w:r>
      <w:r w:rsidR="00185377" w:rsidRPr="00185377">
        <w:rPr>
          <w:noProof/>
        </w:rPr>
        <w:t>5</w:t>
      </w:r>
      <w:r w:rsidR="00185377" w:rsidRPr="00185377">
        <w:fldChar w:fldCharType="end"/>
      </w:r>
      <w:r w:rsidR="00185377" w:rsidRPr="00185377">
        <w:t xml:space="preserve"> </w:t>
      </w:r>
      <w:r w:rsidR="00EA2D33" w:rsidRPr="00185377">
        <w:t>left)</w:t>
      </w:r>
      <w:r w:rsidR="00195D43" w:rsidRPr="00185377">
        <w:t xml:space="preserve"> and scenario C</w:t>
      </w:r>
      <w:r w:rsidR="00EA2D33" w:rsidRPr="00185377">
        <w:t xml:space="preserve"> </w:t>
      </w:r>
      <w:r w:rsidR="00195D43" w:rsidRPr="00185377">
        <w:t>(</w:t>
      </w:r>
      <w:r w:rsidR="00185377" w:rsidRPr="00185377">
        <w:fldChar w:fldCharType="begin"/>
      </w:r>
      <w:r w:rsidR="00185377" w:rsidRPr="00185377">
        <w:instrText xml:space="preserve"> REF _Ref335859690 \h </w:instrText>
      </w:r>
      <w:r w:rsidR="00185377" w:rsidRPr="00185377">
        <w:fldChar w:fldCharType="separate"/>
      </w:r>
      <w:r w:rsidR="00185377" w:rsidRPr="00185377">
        <w:t xml:space="preserve">figure </w:t>
      </w:r>
      <w:r w:rsidR="00185377" w:rsidRPr="00185377">
        <w:rPr>
          <w:noProof/>
        </w:rPr>
        <w:t>5</w:t>
      </w:r>
      <w:r w:rsidR="00185377" w:rsidRPr="00185377">
        <w:fldChar w:fldCharType="end"/>
      </w:r>
      <w:r w:rsidR="00185377" w:rsidRPr="00185377">
        <w:t xml:space="preserve"> </w:t>
      </w:r>
      <w:r w:rsidR="00195D43" w:rsidRPr="00185377">
        <w:t>middle</w:t>
      </w:r>
      <w:r w:rsidR="00A65A34" w:rsidRPr="00185377">
        <w:t xml:space="preserve">) require much less oxygen. Because </w:t>
      </w:r>
      <w:proofErr w:type="spellStart"/>
      <w:r w:rsidR="00A65A34" w:rsidRPr="00185377">
        <w:t>anammox</w:t>
      </w:r>
      <w:proofErr w:type="spellEnd"/>
      <w:r w:rsidR="00A65A34" w:rsidRPr="00185377">
        <w:t xml:space="preserve"> can convert ammonium directly to di-nitrogen gas with nitrite as an electron donor, only half of the nitrogen present must be oxidized whereas all of the nitrogen present must be oxidized in an MLE system. However, </w:t>
      </w:r>
      <w:r w:rsidR="00EA2D33" w:rsidRPr="00185377">
        <w:t xml:space="preserve">as carbon in influent increases, aeration required </w:t>
      </w:r>
      <w:r w:rsidR="00A65A34" w:rsidRPr="00185377">
        <w:t xml:space="preserve">in the </w:t>
      </w:r>
      <w:proofErr w:type="spellStart"/>
      <w:r w:rsidR="00A65A34" w:rsidRPr="00185377">
        <w:t>anammox</w:t>
      </w:r>
      <w:proofErr w:type="spellEnd"/>
      <w:r w:rsidR="00A65A34" w:rsidRPr="00185377">
        <w:t xml:space="preserve"> systems </w:t>
      </w:r>
      <w:r w:rsidR="00EA2D33" w:rsidRPr="00185377">
        <w:t xml:space="preserve">for high rate BOD </w:t>
      </w:r>
      <w:r w:rsidR="00A65A34" w:rsidRPr="00185377">
        <w:t>removal increases and the oxygen demands become similar to that of an MLE system.</w:t>
      </w:r>
      <w:r w:rsidR="00EA2D33" w:rsidRPr="00185377">
        <w:t xml:space="preserve"> </w:t>
      </w:r>
      <w:r w:rsidR="00A65A34" w:rsidRPr="00185377">
        <w:t xml:space="preserve"> </w:t>
      </w:r>
      <w:r w:rsidR="00EA2D33" w:rsidRPr="00185377">
        <w:t xml:space="preserve">Scenario C </w:t>
      </w:r>
      <w:r w:rsidR="00A65A34" w:rsidRPr="00185377">
        <w:t xml:space="preserve">has slightly higher oxygen demands than scenario B because </w:t>
      </w:r>
      <w:r w:rsidR="00EA2D33" w:rsidRPr="00185377">
        <w:t xml:space="preserve">more oxygen is required for </w:t>
      </w:r>
      <w:r w:rsidR="00A65A34" w:rsidRPr="00185377">
        <w:t xml:space="preserve">the complete </w:t>
      </w:r>
      <w:r w:rsidR="00EA2D33" w:rsidRPr="00185377">
        <w:t>nitrification</w:t>
      </w:r>
      <w:r w:rsidR="00644E5F" w:rsidRPr="00185377">
        <w:t xml:space="preserve"> of ammonia</w:t>
      </w:r>
      <w:r w:rsidR="00A65A34" w:rsidRPr="00185377">
        <w:t xml:space="preserve"> to nitrite whereas in scenario B it is assumed that the system can be successfully controlled such that only AOB are present, and ammonia oxidation stops at nitrite.</w:t>
      </w:r>
    </w:p>
    <w:p w14:paraId="2233FDE1" w14:textId="182E8427" w:rsidR="00CE3ECC" w:rsidRPr="00CE3ECC" w:rsidRDefault="00EA2D33" w:rsidP="00CE3ECC">
      <w:r w:rsidRPr="00185377">
        <w:t>Scenario D</w:t>
      </w:r>
      <w:r w:rsidR="00644E5F" w:rsidRPr="00185377">
        <w:t xml:space="preserve"> (</w:t>
      </w:r>
      <w:r w:rsidR="00185377" w:rsidRPr="00185377">
        <w:fldChar w:fldCharType="begin"/>
      </w:r>
      <w:r w:rsidR="00185377" w:rsidRPr="00185377">
        <w:instrText xml:space="preserve"> REF _Ref335859690 \h </w:instrText>
      </w:r>
      <w:r w:rsidR="00185377" w:rsidRPr="00185377">
        <w:fldChar w:fldCharType="separate"/>
      </w:r>
      <w:r w:rsidR="00185377" w:rsidRPr="00185377">
        <w:t xml:space="preserve">figure </w:t>
      </w:r>
      <w:r w:rsidR="00185377" w:rsidRPr="00185377">
        <w:rPr>
          <w:noProof/>
        </w:rPr>
        <w:t>5</w:t>
      </w:r>
      <w:r w:rsidR="00185377" w:rsidRPr="00185377">
        <w:fldChar w:fldCharType="end"/>
      </w:r>
      <w:r w:rsidR="007A1BA3" w:rsidRPr="00185377">
        <w:t xml:space="preserve"> </w:t>
      </w:r>
      <w:r w:rsidR="00644E5F" w:rsidRPr="00185377">
        <w:t>right)</w:t>
      </w:r>
      <w:r w:rsidRPr="00185377">
        <w:t xml:space="preserve"> </w:t>
      </w:r>
      <w:r w:rsidR="00A65A34" w:rsidRPr="00185377">
        <w:t>again reveals the powerful synergy that could exist between an n-</w:t>
      </w:r>
      <w:proofErr w:type="spellStart"/>
      <w:r w:rsidR="00A65A34" w:rsidRPr="00185377">
        <w:t>damo</w:t>
      </w:r>
      <w:proofErr w:type="spellEnd"/>
      <w:r w:rsidR="00A65A34" w:rsidRPr="00185377">
        <w:t xml:space="preserve"> + </w:t>
      </w:r>
      <w:proofErr w:type="spellStart"/>
      <w:r w:rsidR="00A65A34" w:rsidRPr="00185377">
        <w:t>anammox</w:t>
      </w:r>
      <w:proofErr w:type="spellEnd"/>
      <w:r w:rsidR="00A65A34" w:rsidRPr="00185377">
        <w:t xml:space="preserve"> system and an </w:t>
      </w:r>
      <w:proofErr w:type="spellStart"/>
      <w:r w:rsidR="00A65A34" w:rsidRPr="00185377">
        <w:t>AnMBR</w:t>
      </w:r>
      <w:proofErr w:type="spellEnd"/>
      <w:r w:rsidR="00A65A34" w:rsidRPr="00185377">
        <w:t xml:space="preserve"> as oxygen demand is reduced at all concentrations simulated. N</w:t>
      </w:r>
      <w:r w:rsidRPr="00185377">
        <w:t>ot only i</w:t>
      </w:r>
      <w:r w:rsidR="00644E5F" w:rsidRPr="00185377">
        <w:t>s less oxygen required</w:t>
      </w:r>
      <w:r w:rsidR="00644E5F">
        <w:t xml:space="preserve"> at high nitrogen</w:t>
      </w:r>
      <w:r>
        <w:t xml:space="preserve"> concentrations</w:t>
      </w:r>
      <w:r w:rsidR="00644E5F">
        <w:t xml:space="preserve"> (as wit</w:t>
      </w:r>
      <w:r w:rsidR="00514FCC">
        <w:t xml:space="preserve">h scenarios B &amp; C), </w:t>
      </w:r>
      <w:proofErr w:type="gramStart"/>
      <w:r w:rsidR="00514FCC">
        <w:t>but</w:t>
      </w:r>
      <w:proofErr w:type="gramEnd"/>
      <w:r w:rsidR="00514FCC">
        <w:t xml:space="preserve"> at high </w:t>
      </w:r>
      <w:r w:rsidR="00644E5F">
        <w:t xml:space="preserve">COD </w:t>
      </w:r>
      <w:r>
        <w:t xml:space="preserve">concentrations </w:t>
      </w:r>
      <w:r w:rsidR="00A65A34">
        <w:t xml:space="preserve">less oxygen is required as it is removed by anaerobic organisms in the </w:t>
      </w:r>
      <w:proofErr w:type="spellStart"/>
      <w:r w:rsidR="00A65A34">
        <w:t>AnMBR</w:t>
      </w:r>
      <w:proofErr w:type="spellEnd"/>
      <w:r w:rsidR="00644E5F">
        <w:t xml:space="preserve">. In scenario A, if not enough </w:t>
      </w:r>
      <w:proofErr w:type="gramStart"/>
      <w:r w:rsidR="00644E5F">
        <w:t>nitrate</w:t>
      </w:r>
      <w:proofErr w:type="gramEnd"/>
      <w:r w:rsidR="00644E5F">
        <w:t xml:space="preserve"> is available to remove all of the COD, additional oxygen is supplied to the </w:t>
      </w:r>
      <w:r w:rsidR="00644E5F" w:rsidRPr="00DE4D7A">
        <w:t>denitrification reactor.</w:t>
      </w:r>
      <w:r w:rsidR="00D043D3" w:rsidRPr="00DE4D7A">
        <w:t xml:space="preserve"> </w:t>
      </w:r>
      <w:r w:rsidR="00644E5F" w:rsidRPr="00DE4D7A">
        <w:t>Conversely, scenario</w:t>
      </w:r>
      <w:r w:rsidR="00644E5F">
        <w:t xml:space="preserve"> D removes all COD anaerobically, so </w:t>
      </w:r>
      <w:r>
        <w:t xml:space="preserve">no additional oxygen is </w:t>
      </w:r>
      <w:r w:rsidR="00644E5F">
        <w:t xml:space="preserve">required </w:t>
      </w:r>
      <w:r>
        <w:t>to</w:t>
      </w:r>
      <w:r w:rsidR="00644E5F">
        <w:t xml:space="preserve"> ensure that all COD is removed.</w:t>
      </w:r>
    </w:p>
    <w:tbl>
      <w:tblPr>
        <w:tblStyle w:val="TableGrid"/>
        <w:tblW w:w="0" w:type="auto"/>
        <w:tblLook w:val="04A0" w:firstRow="1" w:lastRow="0" w:firstColumn="1" w:lastColumn="0" w:noHBand="0" w:noVBand="1"/>
      </w:tblPr>
      <w:tblGrid>
        <w:gridCol w:w="8856"/>
      </w:tblGrid>
      <w:tr w:rsidR="00630E7E" w14:paraId="66422464" w14:textId="77777777" w:rsidTr="00630E7E">
        <w:tc>
          <w:tcPr>
            <w:tcW w:w="8856" w:type="dxa"/>
          </w:tcPr>
          <w:p w14:paraId="0B160172" w14:textId="138EF689" w:rsidR="00630E7E" w:rsidRDefault="00973B7E" w:rsidP="00630E7E">
            <w:r>
              <w:rPr>
                <w:noProof/>
              </w:rPr>
              <w:drawing>
                <wp:inline distT="0" distB="0" distL="0" distR="0" wp14:anchorId="0CCB371B" wp14:editId="5815739B">
                  <wp:extent cx="5473700" cy="2222500"/>
                  <wp:effectExtent l="0" t="0" r="12700" b="12700"/>
                  <wp:docPr id="9" name="Picture 9" descr="Macintosh HD:Users:kathryncogert:Reference:ndamo-econ:NDAMO_Feasibility:Image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thryncogert:Reference:ndamo-econ:NDAMO_Feasibility:Images:o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0714"/>
                          <a:stretch/>
                        </pic:blipFill>
                        <pic:spPr bwMode="auto">
                          <a:xfrm>
                            <a:off x="0" y="0"/>
                            <a:ext cx="5473700" cy="2222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0E7E" w14:paraId="11595B14" w14:textId="77777777" w:rsidTr="00630E7E">
        <w:tc>
          <w:tcPr>
            <w:tcW w:w="8856" w:type="dxa"/>
          </w:tcPr>
          <w:p w14:paraId="127AF017" w14:textId="481287C8" w:rsidR="00630E7E" w:rsidRPr="00205798" w:rsidRDefault="007A1BA3" w:rsidP="007A1BA3">
            <w:pPr>
              <w:pStyle w:val="Caption"/>
            </w:pPr>
            <w:bookmarkStart w:id="10" w:name="_Ref335859690"/>
            <w:r>
              <w:t xml:space="preserve">Figure </w:t>
            </w:r>
            <w:r w:rsidR="00F02270">
              <w:fldChar w:fldCharType="begin"/>
            </w:r>
            <w:r w:rsidR="00F02270">
              <w:instrText xml:space="preserve"> SEQ Figure \* ARABIC </w:instrText>
            </w:r>
            <w:r w:rsidR="00F02270">
              <w:fldChar w:fldCharType="separate"/>
            </w:r>
            <w:r>
              <w:rPr>
                <w:noProof/>
              </w:rPr>
              <w:t>5</w:t>
            </w:r>
            <w:r w:rsidR="00F02270">
              <w:rPr>
                <w:noProof/>
              </w:rPr>
              <w:fldChar w:fldCharType="end"/>
            </w:r>
            <w:bookmarkEnd w:id="10"/>
            <w:r w:rsidR="007F2DD6">
              <w:t>. The percent</w:t>
            </w:r>
            <w:r w:rsidR="00630E7E">
              <w:t xml:space="preserve"> difference in oxygen demand in Scenarios B (left), C (middle), and D (right) vs. sludge produced in scenario A. </w:t>
            </w:r>
          </w:p>
        </w:tc>
      </w:tr>
    </w:tbl>
    <w:p w14:paraId="2B2ADF91" w14:textId="09BE9831" w:rsidR="0024533E" w:rsidRDefault="00644E5F" w:rsidP="00514FCC">
      <w:r>
        <w:t xml:space="preserve">When compared to traditional </w:t>
      </w:r>
      <w:r w:rsidR="00514FCC">
        <w:t>MLE</w:t>
      </w:r>
      <w:r>
        <w:t xml:space="preserve">, the scenarios simulated here suggest </w:t>
      </w:r>
      <w:r w:rsidR="0024533E">
        <w:t>that low COD high nitrogen concentration influent treated by an n-</w:t>
      </w:r>
      <w:proofErr w:type="spellStart"/>
      <w:r w:rsidR="0024533E">
        <w:t>damo</w:t>
      </w:r>
      <w:proofErr w:type="spellEnd"/>
      <w:r w:rsidR="0024533E">
        <w:t xml:space="preserve"> </w:t>
      </w:r>
      <w:proofErr w:type="spellStart"/>
      <w:r w:rsidR="0024533E">
        <w:t>anammox</w:t>
      </w:r>
      <w:proofErr w:type="spellEnd"/>
      <w:r w:rsidR="0024533E">
        <w:t xml:space="preserve"> system would provide significant savings to WWTP operational costs as compared to traditional MLE systems. </w:t>
      </w:r>
    </w:p>
    <w:p w14:paraId="0713A063" w14:textId="61412E21" w:rsidR="0024533E" w:rsidRDefault="00644E5F" w:rsidP="0024533E">
      <w:r>
        <w:t>When compared side by si</w:t>
      </w:r>
      <w:r w:rsidR="00514FCC">
        <w:t>de</w:t>
      </w:r>
      <w:r w:rsidR="0024533E">
        <w:t xml:space="preserve"> to the </w:t>
      </w:r>
      <w:proofErr w:type="spellStart"/>
      <w:r w:rsidR="0024533E">
        <w:t>anammox</w:t>
      </w:r>
      <w:proofErr w:type="spellEnd"/>
      <w:r w:rsidR="0024533E">
        <w:t xml:space="preserve"> only system</w:t>
      </w:r>
      <w:r w:rsidR="00514FCC">
        <w:t>, the simple addition of n-</w:t>
      </w:r>
      <w:proofErr w:type="spellStart"/>
      <w:r w:rsidR="00514FCC">
        <w:t>damo</w:t>
      </w:r>
      <w:proofErr w:type="spellEnd"/>
      <w:r w:rsidR="00514FCC">
        <w:t xml:space="preserve"> to the SHARON </w:t>
      </w:r>
      <w:proofErr w:type="spellStart"/>
      <w:r w:rsidR="00514FCC">
        <w:t>anammox</w:t>
      </w:r>
      <w:proofErr w:type="spellEnd"/>
      <w:r w:rsidR="00514FCC">
        <w:t xml:space="preserve"> reactor</w:t>
      </w:r>
      <w:r>
        <w:t xml:space="preserve"> seems to increase the demands on a</w:t>
      </w:r>
      <w:r w:rsidR="00D043D3">
        <w:t>eration and sludge production</w:t>
      </w:r>
      <w:r w:rsidR="0024533E">
        <w:t xml:space="preserve"> only</w:t>
      </w:r>
      <w:r w:rsidR="00514FCC">
        <w:t xml:space="preserve"> slightly</w:t>
      </w:r>
      <w:r w:rsidR="00D043D3">
        <w:t xml:space="preserve">. </w:t>
      </w:r>
      <w:r w:rsidR="0024533E">
        <w:t>Therefore, The cost of an n-</w:t>
      </w:r>
      <w:proofErr w:type="spellStart"/>
      <w:r w:rsidR="0024533E">
        <w:t>damo</w:t>
      </w:r>
      <w:proofErr w:type="spellEnd"/>
      <w:r w:rsidR="0024533E">
        <w:t xml:space="preserve"> </w:t>
      </w:r>
      <w:proofErr w:type="spellStart"/>
      <w:r w:rsidR="0024533E">
        <w:t>anammox</w:t>
      </w:r>
      <w:proofErr w:type="spellEnd"/>
      <w:r w:rsidR="0024533E">
        <w:t xml:space="preserve"> system would only be slightly higher than that of an </w:t>
      </w:r>
      <w:proofErr w:type="spellStart"/>
      <w:r w:rsidR="0024533E">
        <w:t>anammox</w:t>
      </w:r>
      <w:proofErr w:type="spellEnd"/>
      <w:r w:rsidR="0024533E">
        <w:t xml:space="preserve"> system and would be much easier to control.</w:t>
      </w:r>
    </w:p>
    <w:p w14:paraId="5301AF4A" w14:textId="4C828E75" w:rsidR="003C1073" w:rsidRPr="0024533E" w:rsidRDefault="00B62A41" w:rsidP="0024533E">
      <w:pPr>
        <w:rPr>
          <w:rFonts w:ascii="Cambria" w:hAnsi="Cambria"/>
        </w:rPr>
      </w:pPr>
      <w:r>
        <w:t>The simulations also highlight t</w:t>
      </w:r>
      <w:r w:rsidR="0024533E">
        <w:t>hat an</w:t>
      </w:r>
      <w:r w:rsidR="003C1073">
        <w:t xml:space="preserve"> </w:t>
      </w:r>
      <w:proofErr w:type="spellStart"/>
      <w:r w:rsidR="003C1073">
        <w:t>AnMBR</w:t>
      </w:r>
      <w:proofErr w:type="spellEnd"/>
      <w:r w:rsidR="003C1073">
        <w:t xml:space="preserve"> system plus a SHARON </w:t>
      </w:r>
      <w:proofErr w:type="spellStart"/>
      <w:r w:rsidR="003C1073">
        <w:t>anammox</w:t>
      </w:r>
      <w:proofErr w:type="spellEnd"/>
      <w:r w:rsidR="003C1073">
        <w:t xml:space="preserve"> and n-</w:t>
      </w:r>
      <w:proofErr w:type="spellStart"/>
      <w:r w:rsidR="003C1073">
        <w:t>damo</w:t>
      </w:r>
      <w:proofErr w:type="spellEnd"/>
      <w:r w:rsidR="003C1073">
        <w:t xml:space="preserve"> system would present a powerful treatment scheme for a wide range of influent concentrations.</w:t>
      </w:r>
    </w:p>
    <w:p w14:paraId="3B1151F1" w14:textId="770B93B3" w:rsidR="003C1073" w:rsidRPr="003C1073" w:rsidRDefault="003C1073" w:rsidP="0024533E">
      <w:commentRangeStart w:id="11"/>
      <w:r>
        <w:t>Something about greenhouse gases when I get that part done….</w:t>
      </w:r>
      <w:commentRangeEnd w:id="11"/>
      <w:r>
        <w:rPr>
          <w:rStyle w:val="CommentReference"/>
        </w:rPr>
        <w:commentReference w:id="11"/>
      </w:r>
    </w:p>
    <w:sectPr w:rsidR="003C1073" w:rsidRPr="003C1073" w:rsidSect="006C6F1C">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hryn Cogert" w:date="2016-09-18T23:20:00Z" w:initials="KC">
    <w:p w14:paraId="4EA3EA42" w14:textId="31713128" w:rsidR="00157F98" w:rsidRDefault="00157F98">
      <w:pPr>
        <w:pStyle w:val="CommentText"/>
      </w:pPr>
      <w:r>
        <w:rPr>
          <w:rStyle w:val="CommentReference"/>
        </w:rPr>
        <w:annotationRef/>
      </w:r>
      <w:r>
        <w:t>?</w:t>
      </w:r>
    </w:p>
    <w:p w14:paraId="37757E0B" w14:textId="4B3B6A9B" w:rsidR="00157F98" w:rsidRDefault="00157F98">
      <w:pPr>
        <w:pStyle w:val="CommentText"/>
      </w:pPr>
      <w:proofErr w:type="spellStart"/>
      <w:r>
        <w:t>Yamrot</w:t>
      </w:r>
      <w:proofErr w:type="spellEnd"/>
      <w:r>
        <w:t xml:space="preserve"> originally worked with Mari on this project</w:t>
      </w:r>
    </w:p>
  </w:comment>
  <w:comment w:id="2" w:author="Kathryn Cogert" w:date="2016-09-18T23:18:00Z" w:initials="KC">
    <w:p w14:paraId="5A0F876E" w14:textId="563D6ED2" w:rsidR="00157F98" w:rsidRDefault="00157F98">
      <w:pPr>
        <w:pStyle w:val="CommentText"/>
      </w:pPr>
      <w:r>
        <w:rPr>
          <w:rStyle w:val="CommentReference"/>
        </w:rPr>
        <w:annotationRef/>
      </w:r>
      <w:r>
        <w:t>To do…</w:t>
      </w:r>
    </w:p>
  </w:comment>
  <w:comment w:id="5" w:author="Kathryn Cogert" w:date="2016-09-18T22:38:00Z" w:initials="KC">
    <w:p w14:paraId="26FD02B2" w14:textId="69B2F6CA" w:rsidR="00157F98" w:rsidRDefault="00157F98">
      <w:pPr>
        <w:pStyle w:val="CommentText"/>
      </w:pPr>
      <w:r>
        <w:rPr>
          <w:rStyle w:val="CommentReference"/>
        </w:rPr>
        <w:annotationRef/>
      </w:r>
      <w:r>
        <w:t>To Do…</w:t>
      </w:r>
    </w:p>
  </w:comment>
  <w:comment w:id="8" w:author="Kathryn Cogert" w:date="2016-09-16T14:14:00Z" w:initials="KC">
    <w:p w14:paraId="2F1DE722" w14:textId="17B2C17E" w:rsidR="00157F98" w:rsidRDefault="00157F98">
      <w:pPr>
        <w:pStyle w:val="CommentText"/>
      </w:pPr>
      <w:r>
        <w:rPr>
          <w:rStyle w:val="CommentReference"/>
        </w:rPr>
        <w:annotationRef/>
      </w:r>
      <w:r>
        <w:t xml:space="preserve">Needs to include CO2 produced from </w:t>
      </w:r>
      <w:proofErr w:type="spellStart"/>
      <w:r>
        <w:t>AnMBR</w:t>
      </w:r>
      <w:proofErr w:type="spellEnd"/>
      <w:r>
        <w:t xml:space="preserve">, </w:t>
      </w:r>
      <w:proofErr w:type="spellStart"/>
      <w:r>
        <w:t>denit</w:t>
      </w:r>
      <w:proofErr w:type="spellEnd"/>
      <w:r>
        <w:t>, and anaerobic digester</w:t>
      </w:r>
    </w:p>
  </w:comment>
  <w:comment w:id="11" w:author="Kathryn Cogert" w:date="2016-09-16T16:35:00Z" w:initials="KC">
    <w:p w14:paraId="10325591" w14:textId="28C2C31F" w:rsidR="00157F98" w:rsidRDefault="00157F98">
      <w:pPr>
        <w:pStyle w:val="CommentText"/>
      </w:pPr>
      <w:r>
        <w:rPr>
          <w:rStyle w:val="CommentReference"/>
        </w:rPr>
        <w:annotationRef/>
      </w:r>
      <w:r>
        <w:t>To 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E6974"/>
    <w:multiLevelType w:val="hybridMultilevel"/>
    <w:tmpl w:val="A3BA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1658DC"/>
    <w:multiLevelType w:val="hybridMultilevel"/>
    <w:tmpl w:val="57FA9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1C"/>
    <w:rsid w:val="000211AF"/>
    <w:rsid w:val="000401AE"/>
    <w:rsid w:val="000D272E"/>
    <w:rsid w:val="001022AB"/>
    <w:rsid w:val="001454B1"/>
    <w:rsid w:val="00157F98"/>
    <w:rsid w:val="00185377"/>
    <w:rsid w:val="00195D43"/>
    <w:rsid w:val="001B21E5"/>
    <w:rsid w:val="001D683F"/>
    <w:rsid w:val="001F0AEF"/>
    <w:rsid w:val="001F6925"/>
    <w:rsid w:val="00205798"/>
    <w:rsid w:val="00222BD5"/>
    <w:rsid w:val="00234197"/>
    <w:rsid w:val="0024533E"/>
    <w:rsid w:val="00252FFA"/>
    <w:rsid w:val="00255889"/>
    <w:rsid w:val="00271620"/>
    <w:rsid w:val="00285163"/>
    <w:rsid w:val="00285E2B"/>
    <w:rsid w:val="002C152A"/>
    <w:rsid w:val="002C64F3"/>
    <w:rsid w:val="00322C96"/>
    <w:rsid w:val="003302AB"/>
    <w:rsid w:val="003356D8"/>
    <w:rsid w:val="00340941"/>
    <w:rsid w:val="0039127C"/>
    <w:rsid w:val="003C1073"/>
    <w:rsid w:val="003C7DCE"/>
    <w:rsid w:val="00420716"/>
    <w:rsid w:val="0042377E"/>
    <w:rsid w:val="004460A5"/>
    <w:rsid w:val="00455303"/>
    <w:rsid w:val="00490FBA"/>
    <w:rsid w:val="004A16C4"/>
    <w:rsid w:val="004A7A2C"/>
    <w:rsid w:val="004C2923"/>
    <w:rsid w:val="004D1407"/>
    <w:rsid w:val="00500BDC"/>
    <w:rsid w:val="0050124A"/>
    <w:rsid w:val="00514FCC"/>
    <w:rsid w:val="00521536"/>
    <w:rsid w:val="00557FBA"/>
    <w:rsid w:val="0060631E"/>
    <w:rsid w:val="00630E7E"/>
    <w:rsid w:val="00634FD4"/>
    <w:rsid w:val="00644E5F"/>
    <w:rsid w:val="006568D5"/>
    <w:rsid w:val="00662EFE"/>
    <w:rsid w:val="006C6F1C"/>
    <w:rsid w:val="006D65D7"/>
    <w:rsid w:val="007047CA"/>
    <w:rsid w:val="007131DB"/>
    <w:rsid w:val="007242C7"/>
    <w:rsid w:val="00731350"/>
    <w:rsid w:val="0075446F"/>
    <w:rsid w:val="007A1BA3"/>
    <w:rsid w:val="007D40FC"/>
    <w:rsid w:val="007F2DD6"/>
    <w:rsid w:val="00837510"/>
    <w:rsid w:val="00844052"/>
    <w:rsid w:val="00890768"/>
    <w:rsid w:val="008D65B5"/>
    <w:rsid w:val="008E1F23"/>
    <w:rsid w:val="00930007"/>
    <w:rsid w:val="009562C4"/>
    <w:rsid w:val="00973B7E"/>
    <w:rsid w:val="00A56ACF"/>
    <w:rsid w:val="00A65A34"/>
    <w:rsid w:val="00B06FE5"/>
    <w:rsid w:val="00B144B7"/>
    <w:rsid w:val="00B502F9"/>
    <w:rsid w:val="00B62A41"/>
    <w:rsid w:val="00B7329E"/>
    <w:rsid w:val="00B912E2"/>
    <w:rsid w:val="00BC61CD"/>
    <w:rsid w:val="00C3375C"/>
    <w:rsid w:val="00C44661"/>
    <w:rsid w:val="00C83933"/>
    <w:rsid w:val="00CE3ECC"/>
    <w:rsid w:val="00CF7F4C"/>
    <w:rsid w:val="00D00219"/>
    <w:rsid w:val="00D043D3"/>
    <w:rsid w:val="00D16AD7"/>
    <w:rsid w:val="00D8650E"/>
    <w:rsid w:val="00DA4EE1"/>
    <w:rsid w:val="00DD1986"/>
    <w:rsid w:val="00DE4D7A"/>
    <w:rsid w:val="00E44D8D"/>
    <w:rsid w:val="00E60527"/>
    <w:rsid w:val="00E95560"/>
    <w:rsid w:val="00EA17C8"/>
    <w:rsid w:val="00EA2D33"/>
    <w:rsid w:val="00EA58BF"/>
    <w:rsid w:val="00EA5F72"/>
    <w:rsid w:val="00ED2629"/>
    <w:rsid w:val="00F02270"/>
    <w:rsid w:val="00F345F7"/>
    <w:rsid w:val="00F37B8D"/>
    <w:rsid w:val="00F4080C"/>
    <w:rsid w:val="00F556A6"/>
    <w:rsid w:val="00F62F44"/>
    <w:rsid w:val="00FB1E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6DD3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77E"/>
    <w:pPr>
      <w:spacing w:after="120"/>
    </w:pPr>
    <w:rPr>
      <w:rFonts w:ascii="Times New Roman" w:hAnsi="Times New Roman"/>
    </w:rPr>
  </w:style>
  <w:style w:type="paragraph" w:styleId="Heading1">
    <w:name w:val="heading 1"/>
    <w:basedOn w:val="Normal"/>
    <w:next w:val="Normal"/>
    <w:link w:val="Heading1Char"/>
    <w:uiPriority w:val="9"/>
    <w:qFormat/>
    <w:rsid w:val="0042377E"/>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3302AB"/>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6F1C"/>
  </w:style>
  <w:style w:type="paragraph" w:styleId="BalloonText">
    <w:name w:val="Balloon Text"/>
    <w:basedOn w:val="Normal"/>
    <w:link w:val="BalloonTextChar"/>
    <w:uiPriority w:val="99"/>
    <w:semiHidden/>
    <w:unhideWhenUsed/>
    <w:rsid w:val="006C6F1C"/>
    <w:rPr>
      <w:rFonts w:ascii="Lucida Grande" w:hAnsi="Lucida Grande"/>
      <w:sz w:val="18"/>
      <w:szCs w:val="18"/>
    </w:rPr>
  </w:style>
  <w:style w:type="character" w:customStyle="1" w:styleId="BalloonTextChar">
    <w:name w:val="Balloon Text Char"/>
    <w:basedOn w:val="DefaultParagraphFont"/>
    <w:link w:val="BalloonText"/>
    <w:uiPriority w:val="99"/>
    <w:semiHidden/>
    <w:rsid w:val="006C6F1C"/>
    <w:rPr>
      <w:rFonts w:ascii="Lucida Grande" w:hAnsi="Lucida Grande"/>
      <w:sz w:val="18"/>
      <w:szCs w:val="18"/>
    </w:rPr>
  </w:style>
  <w:style w:type="character" w:styleId="CommentReference">
    <w:name w:val="annotation reference"/>
    <w:basedOn w:val="DefaultParagraphFont"/>
    <w:uiPriority w:val="99"/>
    <w:semiHidden/>
    <w:unhideWhenUsed/>
    <w:rsid w:val="001B21E5"/>
    <w:rPr>
      <w:sz w:val="18"/>
      <w:szCs w:val="18"/>
    </w:rPr>
  </w:style>
  <w:style w:type="paragraph" w:styleId="CommentText">
    <w:name w:val="annotation text"/>
    <w:basedOn w:val="Normal"/>
    <w:link w:val="CommentTextChar"/>
    <w:uiPriority w:val="99"/>
    <w:semiHidden/>
    <w:unhideWhenUsed/>
    <w:rsid w:val="001B21E5"/>
  </w:style>
  <w:style w:type="character" w:customStyle="1" w:styleId="CommentTextChar">
    <w:name w:val="Comment Text Char"/>
    <w:basedOn w:val="DefaultParagraphFont"/>
    <w:link w:val="CommentText"/>
    <w:uiPriority w:val="99"/>
    <w:semiHidden/>
    <w:rsid w:val="001B21E5"/>
  </w:style>
  <w:style w:type="paragraph" w:styleId="CommentSubject">
    <w:name w:val="annotation subject"/>
    <w:basedOn w:val="CommentText"/>
    <w:next w:val="CommentText"/>
    <w:link w:val="CommentSubjectChar"/>
    <w:uiPriority w:val="99"/>
    <w:semiHidden/>
    <w:unhideWhenUsed/>
    <w:rsid w:val="001B21E5"/>
    <w:rPr>
      <w:b/>
      <w:bCs/>
      <w:sz w:val="20"/>
      <w:szCs w:val="20"/>
    </w:rPr>
  </w:style>
  <w:style w:type="character" w:customStyle="1" w:styleId="CommentSubjectChar">
    <w:name w:val="Comment Subject Char"/>
    <w:basedOn w:val="CommentTextChar"/>
    <w:link w:val="CommentSubject"/>
    <w:uiPriority w:val="99"/>
    <w:semiHidden/>
    <w:rsid w:val="001B21E5"/>
    <w:rPr>
      <w:b/>
      <w:bCs/>
      <w:sz w:val="20"/>
      <w:szCs w:val="20"/>
    </w:rPr>
  </w:style>
  <w:style w:type="table" w:styleId="TableGrid">
    <w:name w:val="Table Grid"/>
    <w:basedOn w:val="TableNormal"/>
    <w:uiPriority w:val="59"/>
    <w:rsid w:val="00DA4E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77E"/>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3302AB"/>
    <w:rPr>
      <w:rFonts w:ascii="Times New Roman" w:eastAsiaTheme="majorEastAsia" w:hAnsi="Times New Roman" w:cstheme="majorBidi"/>
      <w:b/>
      <w:bCs/>
      <w:szCs w:val="26"/>
    </w:rPr>
  </w:style>
  <w:style w:type="character" w:styleId="Hyperlink">
    <w:name w:val="Hyperlink"/>
    <w:basedOn w:val="DefaultParagraphFont"/>
    <w:uiPriority w:val="99"/>
    <w:unhideWhenUsed/>
    <w:rsid w:val="00EA17C8"/>
    <w:rPr>
      <w:color w:val="0000FF" w:themeColor="hyperlink"/>
      <w:u w:val="single"/>
    </w:rPr>
  </w:style>
  <w:style w:type="character" w:styleId="FollowedHyperlink">
    <w:name w:val="FollowedHyperlink"/>
    <w:basedOn w:val="DefaultParagraphFont"/>
    <w:uiPriority w:val="99"/>
    <w:semiHidden/>
    <w:unhideWhenUsed/>
    <w:rsid w:val="001F6925"/>
    <w:rPr>
      <w:color w:val="800080" w:themeColor="followedHyperlink"/>
      <w:u w:val="single"/>
    </w:rPr>
  </w:style>
  <w:style w:type="paragraph" w:styleId="NoSpacing">
    <w:name w:val="No Spacing"/>
    <w:uiPriority w:val="1"/>
    <w:qFormat/>
    <w:rsid w:val="008E1F23"/>
    <w:rPr>
      <w:rFonts w:eastAsiaTheme="minorHAnsi"/>
      <w:sz w:val="22"/>
      <w:szCs w:val="22"/>
      <w:lang w:val="nl-NL"/>
    </w:rPr>
  </w:style>
  <w:style w:type="paragraph" w:styleId="Title">
    <w:name w:val="Title"/>
    <w:basedOn w:val="Normal"/>
    <w:next w:val="Normal"/>
    <w:link w:val="TitleChar"/>
    <w:uiPriority w:val="10"/>
    <w:qFormat/>
    <w:rsid w:val="0042377E"/>
    <w:pPr>
      <w:spacing w:after="300"/>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42377E"/>
    <w:rPr>
      <w:rFonts w:ascii="Times New Roman" w:eastAsiaTheme="majorEastAsia" w:hAnsi="Times New Roman" w:cstheme="majorBidi"/>
      <w:b/>
      <w:spacing w:val="5"/>
      <w:kern w:val="28"/>
      <w:sz w:val="32"/>
      <w:szCs w:val="52"/>
    </w:rPr>
  </w:style>
  <w:style w:type="paragraph" w:styleId="ListParagraph">
    <w:name w:val="List Paragraph"/>
    <w:basedOn w:val="Normal"/>
    <w:uiPriority w:val="34"/>
    <w:qFormat/>
    <w:rsid w:val="003C1073"/>
    <w:pPr>
      <w:ind w:left="720"/>
      <w:contextualSpacing/>
    </w:pPr>
  </w:style>
  <w:style w:type="paragraph" w:styleId="Caption">
    <w:name w:val="caption"/>
    <w:basedOn w:val="Normal"/>
    <w:next w:val="Normal"/>
    <w:uiPriority w:val="35"/>
    <w:unhideWhenUsed/>
    <w:qFormat/>
    <w:rsid w:val="00634FD4"/>
    <w:pPr>
      <w:spacing w:after="200"/>
    </w:pPr>
    <w:rPr>
      <w:bCs/>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77E"/>
    <w:pPr>
      <w:spacing w:after="120"/>
    </w:pPr>
    <w:rPr>
      <w:rFonts w:ascii="Times New Roman" w:hAnsi="Times New Roman"/>
    </w:rPr>
  </w:style>
  <w:style w:type="paragraph" w:styleId="Heading1">
    <w:name w:val="heading 1"/>
    <w:basedOn w:val="Normal"/>
    <w:next w:val="Normal"/>
    <w:link w:val="Heading1Char"/>
    <w:uiPriority w:val="9"/>
    <w:qFormat/>
    <w:rsid w:val="0042377E"/>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3302AB"/>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6F1C"/>
  </w:style>
  <w:style w:type="paragraph" w:styleId="BalloonText">
    <w:name w:val="Balloon Text"/>
    <w:basedOn w:val="Normal"/>
    <w:link w:val="BalloonTextChar"/>
    <w:uiPriority w:val="99"/>
    <w:semiHidden/>
    <w:unhideWhenUsed/>
    <w:rsid w:val="006C6F1C"/>
    <w:rPr>
      <w:rFonts w:ascii="Lucida Grande" w:hAnsi="Lucida Grande"/>
      <w:sz w:val="18"/>
      <w:szCs w:val="18"/>
    </w:rPr>
  </w:style>
  <w:style w:type="character" w:customStyle="1" w:styleId="BalloonTextChar">
    <w:name w:val="Balloon Text Char"/>
    <w:basedOn w:val="DefaultParagraphFont"/>
    <w:link w:val="BalloonText"/>
    <w:uiPriority w:val="99"/>
    <w:semiHidden/>
    <w:rsid w:val="006C6F1C"/>
    <w:rPr>
      <w:rFonts w:ascii="Lucida Grande" w:hAnsi="Lucida Grande"/>
      <w:sz w:val="18"/>
      <w:szCs w:val="18"/>
    </w:rPr>
  </w:style>
  <w:style w:type="character" w:styleId="CommentReference">
    <w:name w:val="annotation reference"/>
    <w:basedOn w:val="DefaultParagraphFont"/>
    <w:uiPriority w:val="99"/>
    <w:semiHidden/>
    <w:unhideWhenUsed/>
    <w:rsid w:val="001B21E5"/>
    <w:rPr>
      <w:sz w:val="18"/>
      <w:szCs w:val="18"/>
    </w:rPr>
  </w:style>
  <w:style w:type="paragraph" w:styleId="CommentText">
    <w:name w:val="annotation text"/>
    <w:basedOn w:val="Normal"/>
    <w:link w:val="CommentTextChar"/>
    <w:uiPriority w:val="99"/>
    <w:semiHidden/>
    <w:unhideWhenUsed/>
    <w:rsid w:val="001B21E5"/>
  </w:style>
  <w:style w:type="character" w:customStyle="1" w:styleId="CommentTextChar">
    <w:name w:val="Comment Text Char"/>
    <w:basedOn w:val="DefaultParagraphFont"/>
    <w:link w:val="CommentText"/>
    <w:uiPriority w:val="99"/>
    <w:semiHidden/>
    <w:rsid w:val="001B21E5"/>
  </w:style>
  <w:style w:type="paragraph" w:styleId="CommentSubject">
    <w:name w:val="annotation subject"/>
    <w:basedOn w:val="CommentText"/>
    <w:next w:val="CommentText"/>
    <w:link w:val="CommentSubjectChar"/>
    <w:uiPriority w:val="99"/>
    <w:semiHidden/>
    <w:unhideWhenUsed/>
    <w:rsid w:val="001B21E5"/>
    <w:rPr>
      <w:b/>
      <w:bCs/>
      <w:sz w:val="20"/>
      <w:szCs w:val="20"/>
    </w:rPr>
  </w:style>
  <w:style w:type="character" w:customStyle="1" w:styleId="CommentSubjectChar">
    <w:name w:val="Comment Subject Char"/>
    <w:basedOn w:val="CommentTextChar"/>
    <w:link w:val="CommentSubject"/>
    <w:uiPriority w:val="99"/>
    <w:semiHidden/>
    <w:rsid w:val="001B21E5"/>
    <w:rPr>
      <w:b/>
      <w:bCs/>
      <w:sz w:val="20"/>
      <w:szCs w:val="20"/>
    </w:rPr>
  </w:style>
  <w:style w:type="table" w:styleId="TableGrid">
    <w:name w:val="Table Grid"/>
    <w:basedOn w:val="TableNormal"/>
    <w:uiPriority w:val="59"/>
    <w:rsid w:val="00DA4E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77E"/>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3302AB"/>
    <w:rPr>
      <w:rFonts w:ascii="Times New Roman" w:eastAsiaTheme="majorEastAsia" w:hAnsi="Times New Roman" w:cstheme="majorBidi"/>
      <w:b/>
      <w:bCs/>
      <w:szCs w:val="26"/>
    </w:rPr>
  </w:style>
  <w:style w:type="character" w:styleId="Hyperlink">
    <w:name w:val="Hyperlink"/>
    <w:basedOn w:val="DefaultParagraphFont"/>
    <w:uiPriority w:val="99"/>
    <w:unhideWhenUsed/>
    <w:rsid w:val="00EA17C8"/>
    <w:rPr>
      <w:color w:val="0000FF" w:themeColor="hyperlink"/>
      <w:u w:val="single"/>
    </w:rPr>
  </w:style>
  <w:style w:type="character" w:styleId="FollowedHyperlink">
    <w:name w:val="FollowedHyperlink"/>
    <w:basedOn w:val="DefaultParagraphFont"/>
    <w:uiPriority w:val="99"/>
    <w:semiHidden/>
    <w:unhideWhenUsed/>
    <w:rsid w:val="001F6925"/>
    <w:rPr>
      <w:color w:val="800080" w:themeColor="followedHyperlink"/>
      <w:u w:val="single"/>
    </w:rPr>
  </w:style>
  <w:style w:type="paragraph" w:styleId="NoSpacing">
    <w:name w:val="No Spacing"/>
    <w:uiPriority w:val="1"/>
    <w:qFormat/>
    <w:rsid w:val="008E1F23"/>
    <w:rPr>
      <w:rFonts w:eastAsiaTheme="minorHAnsi"/>
      <w:sz w:val="22"/>
      <w:szCs w:val="22"/>
      <w:lang w:val="nl-NL"/>
    </w:rPr>
  </w:style>
  <w:style w:type="paragraph" w:styleId="Title">
    <w:name w:val="Title"/>
    <w:basedOn w:val="Normal"/>
    <w:next w:val="Normal"/>
    <w:link w:val="TitleChar"/>
    <w:uiPriority w:val="10"/>
    <w:qFormat/>
    <w:rsid w:val="0042377E"/>
    <w:pPr>
      <w:spacing w:after="300"/>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42377E"/>
    <w:rPr>
      <w:rFonts w:ascii="Times New Roman" w:eastAsiaTheme="majorEastAsia" w:hAnsi="Times New Roman" w:cstheme="majorBidi"/>
      <w:b/>
      <w:spacing w:val="5"/>
      <w:kern w:val="28"/>
      <w:sz w:val="32"/>
      <w:szCs w:val="52"/>
    </w:rPr>
  </w:style>
  <w:style w:type="paragraph" w:styleId="ListParagraph">
    <w:name w:val="List Paragraph"/>
    <w:basedOn w:val="Normal"/>
    <w:uiPriority w:val="34"/>
    <w:qFormat/>
    <w:rsid w:val="003C1073"/>
    <w:pPr>
      <w:ind w:left="720"/>
      <w:contextualSpacing/>
    </w:pPr>
  </w:style>
  <w:style w:type="paragraph" w:styleId="Caption">
    <w:name w:val="caption"/>
    <w:basedOn w:val="Normal"/>
    <w:next w:val="Normal"/>
    <w:uiPriority w:val="35"/>
    <w:unhideWhenUsed/>
    <w:qFormat/>
    <w:rsid w:val="00634FD4"/>
    <w:pPr>
      <w:spacing w:after="200"/>
    </w:pPr>
    <w:rPr>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82848">
      <w:bodyDiv w:val="1"/>
      <w:marLeft w:val="0"/>
      <w:marRight w:val="0"/>
      <w:marTop w:val="0"/>
      <w:marBottom w:val="0"/>
      <w:divBdr>
        <w:top w:val="none" w:sz="0" w:space="0" w:color="auto"/>
        <w:left w:val="none" w:sz="0" w:space="0" w:color="auto"/>
        <w:bottom w:val="none" w:sz="0" w:space="0" w:color="auto"/>
        <w:right w:val="none" w:sz="0" w:space="0" w:color="auto"/>
      </w:divBdr>
    </w:div>
    <w:div w:id="854727876">
      <w:bodyDiv w:val="1"/>
      <w:marLeft w:val="0"/>
      <w:marRight w:val="0"/>
      <w:marTop w:val="0"/>
      <w:marBottom w:val="0"/>
      <w:divBdr>
        <w:top w:val="none" w:sz="0" w:space="0" w:color="auto"/>
        <w:left w:val="none" w:sz="0" w:space="0" w:color="auto"/>
        <w:bottom w:val="none" w:sz="0" w:space="0" w:color="auto"/>
        <w:right w:val="none" w:sz="0" w:space="0" w:color="auto"/>
      </w:divBdr>
    </w:div>
    <w:div w:id="1139496906">
      <w:bodyDiv w:val="1"/>
      <w:marLeft w:val="0"/>
      <w:marRight w:val="0"/>
      <w:marTop w:val="0"/>
      <w:marBottom w:val="0"/>
      <w:divBdr>
        <w:top w:val="none" w:sz="0" w:space="0" w:color="auto"/>
        <w:left w:val="none" w:sz="0" w:space="0" w:color="auto"/>
        <w:bottom w:val="none" w:sz="0" w:space="0" w:color="auto"/>
        <w:right w:val="none" w:sz="0" w:space="0" w:color="auto"/>
      </w:divBdr>
    </w:div>
    <w:div w:id="1372076940">
      <w:bodyDiv w:val="1"/>
      <w:marLeft w:val="0"/>
      <w:marRight w:val="0"/>
      <w:marTop w:val="0"/>
      <w:marBottom w:val="0"/>
      <w:divBdr>
        <w:top w:val="none" w:sz="0" w:space="0" w:color="auto"/>
        <w:left w:val="none" w:sz="0" w:space="0" w:color="auto"/>
        <w:bottom w:val="none" w:sz="0" w:space="0" w:color="auto"/>
        <w:right w:val="none" w:sz="0" w:space="0" w:color="auto"/>
      </w:divBdr>
    </w:div>
    <w:div w:id="1632444140">
      <w:bodyDiv w:val="1"/>
      <w:marLeft w:val="0"/>
      <w:marRight w:val="0"/>
      <w:marTop w:val="0"/>
      <w:marBottom w:val="0"/>
      <w:divBdr>
        <w:top w:val="none" w:sz="0" w:space="0" w:color="auto"/>
        <w:left w:val="none" w:sz="0" w:space="0" w:color="auto"/>
        <w:bottom w:val="none" w:sz="0" w:space="0" w:color="auto"/>
        <w:right w:val="none" w:sz="0" w:space="0" w:color="auto"/>
      </w:divBdr>
    </w:div>
    <w:div w:id="1840777288">
      <w:bodyDiv w:val="1"/>
      <w:marLeft w:val="0"/>
      <w:marRight w:val="0"/>
      <w:marTop w:val="0"/>
      <w:marBottom w:val="0"/>
      <w:divBdr>
        <w:top w:val="none" w:sz="0" w:space="0" w:color="auto"/>
        <w:left w:val="none" w:sz="0" w:space="0" w:color="auto"/>
        <w:bottom w:val="none" w:sz="0" w:space="0" w:color="auto"/>
        <w:right w:val="none" w:sz="0" w:space="0" w:color="auto"/>
      </w:divBdr>
    </w:div>
    <w:div w:id="1886326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3027</Words>
  <Characters>17255</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Cogert</dc:creator>
  <cp:keywords/>
  <dc:description/>
  <cp:lastModifiedBy>Kathryn Cogert</cp:lastModifiedBy>
  <cp:revision>1</cp:revision>
  <dcterms:created xsi:type="dcterms:W3CDTF">2016-09-19T18:29:00Z</dcterms:created>
  <dcterms:modified xsi:type="dcterms:W3CDTF">2016-09-21T00:14:00Z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263d98a0-5b09-3060-a102-5dd38a54e7aa</vt:lpwstr>
  </property>
</Properties>
</file>